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1150338"/>
        <w:docPartObj>
          <w:docPartGallery w:val="Cover Pages"/>
          <w:docPartUnique/>
        </w:docPartObj>
      </w:sdtPr>
      <w:sdtEndPr>
        <w:rPr>
          <w:rFonts w:ascii="Ubuntu" w:eastAsia="Ubuntu" w:hAnsi="Ubuntu" w:cs="Ubuntu"/>
          <w:b/>
          <w:sz w:val="28"/>
          <w:szCs w:val="28"/>
        </w:rPr>
      </w:sdtEndPr>
      <w:sdtContent>
        <w:p w:rsidR="00107A01" w:rsidRDefault="00107A01">
          <w:pPr>
            <w:pStyle w:val="Sansinterligne"/>
          </w:pPr>
          <w:r>
            <w:rPr>
              <w:noProof/>
              <w:lang w:val="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73564" w:rsidRDefault="0067356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673564" w:rsidRDefault="0067356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564" w:rsidRDefault="0067356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Hôtel</w:t>
                                    </w:r>
                                  </w:sdtContent>
                                </w:sdt>
                              </w:p>
                              <w:p w:rsidR="00673564" w:rsidRDefault="0067356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673564" w:rsidRDefault="0067356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Hôtel</w:t>
                              </w:r>
                            </w:sdtContent>
                          </w:sdt>
                        </w:p>
                        <w:p w:rsidR="00673564" w:rsidRDefault="0067356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Cahier des charges</w:t>
                              </w:r>
                            </w:sdtContent>
                          </w:sdt>
                        </w:p>
                      </w:txbxContent>
                    </v:textbox>
                    <w10:wrap anchorx="page" anchory="page"/>
                  </v:shape>
                </w:pict>
              </mc:Fallback>
            </mc:AlternateContent>
          </w:r>
        </w:p>
        <w:p w:rsidR="00107A01" w:rsidRDefault="00107A01">
          <w:pPr>
            <w:rPr>
              <w:rFonts w:ascii="Ubuntu" w:eastAsia="Ubuntu" w:hAnsi="Ubuntu" w:cs="Ubuntu"/>
              <w:b/>
              <w:sz w:val="28"/>
              <w:szCs w:val="28"/>
            </w:rPr>
          </w:pPr>
          <w:r>
            <w:rPr>
              <w:noProof/>
              <w:lang w:val="fr-FR"/>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posOffset>9198804</wp:posOffset>
                    </wp:positionV>
                    <wp:extent cx="3657600" cy="365760"/>
                    <wp:effectExtent l="0" t="0" r="6985" b="381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564" w:rsidRDefault="00673564">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[Nom de l’auteur]</w:t>
                                    </w:r>
                                  </w:sdtContent>
                                </w:sdt>
                              </w:p>
                              <w:p w:rsidR="00673564" w:rsidRDefault="00673564">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AFPA</w:t>
                                    </w:r>
                                  </w:sdtContent>
                                </w:sdt>
                                <w:r>
                                  <w:rPr>
                                    <w:caps/>
                                    <w:color w:val="595959" w:themeColor="text1" w:themeTint="A6"/>
                                    <w:sz w:val="20"/>
                                    <w:szCs w:val="20"/>
                                  </w:rPr>
                                  <w:t xml:space="preserve"> Dunkerque</w:t>
                                </w:r>
                              </w:p>
                              <w:p w:rsidR="00673564" w:rsidRDefault="00673564">
                                <w:pPr>
                                  <w:pStyle w:val="Sansinterligne"/>
                                  <w:rPr>
                                    <w:caps/>
                                    <w:color w:val="595959" w:themeColor="text1" w:themeTint="A6"/>
                                    <w:sz w:val="20"/>
                                    <w:szCs w:val="20"/>
                                  </w:rPr>
                                </w:pPr>
                              </w:p>
                              <w:p w:rsidR="00673564" w:rsidRDefault="00673564" w:rsidP="00107A01">
                                <w:pPr>
                                  <w:jc w:val="center"/>
                                  <w:rPr>
                                    <w:rFonts w:ascii="Ubuntu" w:eastAsia="Ubuntu" w:hAnsi="Ubuntu" w:cs="Ubuntu"/>
                                    <w:b/>
                                  </w:rPr>
                                </w:pPr>
                                <w:r>
                                  <w:rPr>
                                    <w:rFonts w:ascii="Ubuntu" w:eastAsia="Ubuntu" w:hAnsi="Ubuntu" w:cs="Ubuntu"/>
                                    <w:b/>
                                  </w:rPr>
                                  <w:t>407 Av. de la Gironde - 59640, Dunkerque</w:t>
                                </w:r>
                              </w:p>
                              <w:p w:rsidR="00673564" w:rsidRDefault="00673564" w:rsidP="00107A01">
                                <w:pPr>
                                  <w:jc w:val="center"/>
                                </w:pPr>
                                <w:r>
                                  <w:rPr>
                                    <w:rFonts w:ascii="Ubuntu" w:eastAsia="Ubuntu" w:hAnsi="Ubuntu" w:cs="Ubuntu"/>
                                    <w:b/>
                                  </w:rPr>
                                  <w:t xml:space="preserve">Téléphone (33) 09.72.72.39.36 </w:t>
                                </w:r>
                              </w:p>
                              <w:p w:rsidR="00673564" w:rsidRDefault="00673564">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724.3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" filled="f" stroked="f" strokeweight=".5pt">
                    <v:textbox style="mso-fit-shape-to-text:t" inset="0,0,0,0">
                      <w:txbxContent>
                        <w:p w:rsidR="00673564" w:rsidRDefault="00673564">
                          <w:pPr>
                            <w:pStyle w:val="Sansinterligne"/>
                            <w:rPr>
                              <w:color w:val="4F81BD" w:themeColor="accent1"/>
                              <w:sz w:val="26"/>
                              <w:szCs w:val="26"/>
                            </w:rPr>
                          </w:pPr>
                          <w:sdt>
                            <w:sdtPr>
                              <w:rPr>
                                <w:color w:val="4F81BD"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fr-FR"/>
                                </w:rPr>
                                <w:t>[Nom de l’auteur]</w:t>
                              </w:r>
                            </w:sdtContent>
                          </w:sdt>
                        </w:p>
                        <w:p w:rsidR="00673564" w:rsidRDefault="00673564">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AFPA</w:t>
                              </w:r>
                            </w:sdtContent>
                          </w:sdt>
                          <w:r>
                            <w:rPr>
                              <w:caps/>
                              <w:color w:val="595959" w:themeColor="text1" w:themeTint="A6"/>
                              <w:sz w:val="20"/>
                              <w:szCs w:val="20"/>
                            </w:rPr>
                            <w:t xml:space="preserve"> Dunkerque</w:t>
                          </w:r>
                        </w:p>
                        <w:p w:rsidR="00673564" w:rsidRDefault="00673564">
                          <w:pPr>
                            <w:pStyle w:val="Sansinterligne"/>
                            <w:rPr>
                              <w:caps/>
                              <w:color w:val="595959" w:themeColor="text1" w:themeTint="A6"/>
                              <w:sz w:val="20"/>
                              <w:szCs w:val="20"/>
                            </w:rPr>
                          </w:pPr>
                        </w:p>
                        <w:p w:rsidR="00673564" w:rsidRDefault="00673564" w:rsidP="00107A01">
                          <w:pPr>
                            <w:jc w:val="center"/>
                            <w:rPr>
                              <w:rFonts w:ascii="Ubuntu" w:eastAsia="Ubuntu" w:hAnsi="Ubuntu" w:cs="Ubuntu"/>
                              <w:b/>
                            </w:rPr>
                          </w:pPr>
                          <w:r>
                            <w:rPr>
                              <w:rFonts w:ascii="Ubuntu" w:eastAsia="Ubuntu" w:hAnsi="Ubuntu" w:cs="Ubuntu"/>
                              <w:b/>
                            </w:rPr>
                            <w:t>407 Av. de la Gironde - 59640, Dunkerque</w:t>
                          </w:r>
                        </w:p>
                        <w:p w:rsidR="00673564" w:rsidRDefault="00673564" w:rsidP="00107A01">
                          <w:pPr>
                            <w:jc w:val="center"/>
                          </w:pPr>
                          <w:r>
                            <w:rPr>
                              <w:rFonts w:ascii="Ubuntu" w:eastAsia="Ubuntu" w:hAnsi="Ubuntu" w:cs="Ubuntu"/>
                              <w:b/>
                            </w:rPr>
                            <w:t xml:space="preserve">Téléphone (33) 09.72.72.39.36 </w:t>
                          </w:r>
                        </w:p>
                        <w:p w:rsidR="00673564" w:rsidRDefault="00673564">
                          <w:pPr>
                            <w:pStyle w:val="Sansinterligne"/>
                            <w:rPr>
                              <w:color w:val="595959" w:themeColor="text1" w:themeTint="A6"/>
                              <w:sz w:val="20"/>
                              <w:szCs w:val="20"/>
                            </w:rPr>
                          </w:pPr>
                        </w:p>
                      </w:txbxContent>
                    </v:textbox>
                    <w10:wrap anchorx="margin" anchory="page"/>
                  </v:shape>
                </w:pict>
              </mc:Fallback>
            </mc:AlternateContent>
          </w:r>
          <w:r>
            <w:rPr>
              <w:rFonts w:ascii="Ubuntu" w:eastAsia="Ubuntu" w:hAnsi="Ubuntu" w:cs="Ubuntu"/>
              <w:b/>
              <w:sz w:val="28"/>
              <w:szCs w:val="28"/>
            </w:rPr>
            <w:br w:type="page"/>
          </w:r>
        </w:p>
      </w:sdtContent>
    </w:sdt>
    <w:p w:rsidR="00F77573" w:rsidRDefault="00A57711">
      <w:pPr>
        <w:jc w:val="center"/>
        <w:rPr>
          <w:rFonts w:ascii="Ubuntu" w:eastAsia="Ubuntu" w:hAnsi="Ubuntu" w:cs="Ubuntu"/>
          <w:sz w:val="40"/>
          <w:szCs w:val="40"/>
        </w:rPr>
      </w:pPr>
      <w:r>
        <w:rPr>
          <w:rFonts w:ascii="Ubuntu" w:eastAsia="Ubuntu" w:hAnsi="Ubuntu" w:cs="Ubuntu"/>
          <w:sz w:val="40"/>
          <w:szCs w:val="40"/>
        </w:rPr>
        <w:lastRenderedPageBreak/>
        <w:t>CONTRÔLE DU DOCUMENT</w:t>
      </w:r>
    </w:p>
    <w:p w:rsidR="00F77573" w:rsidDel="00F03107" w:rsidRDefault="00A57711">
      <w:pPr>
        <w:rPr>
          <w:del w:id="1" w:author="59011-14-07" w:date="2023-01-12T17:02:00Z"/>
        </w:rPr>
      </w:pPr>
      <w:r>
        <w:t xml:space="preserve"> </w:t>
      </w:r>
    </w:p>
    <w:p w:rsidR="00F77573" w:rsidRDefault="00A57711">
      <w:del w:id="2" w:author="59011-14-07" w:date="2023-01-12T17:02:00Z">
        <w:r w:rsidDel="00F03107">
          <w:delText xml:space="preserve"> </w:delText>
        </w:r>
      </w:del>
    </w:p>
    <w:p w:rsidR="00F77573" w:rsidDel="00F03107" w:rsidRDefault="00A57711">
      <w:pPr>
        <w:rPr>
          <w:del w:id="3" w:author="59011-14-07" w:date="2023-01-12T17:03:00Z"/>
          <w:rFonts w:ascii="Ubuntu" w:eastAsia="Ubuntu" w:hAnsi="Ubuntu" w:cs="Ubuntu"/>
          <w:b/>
          <w:sz w:val="24"/>
          <w:szCs w:val="24"/>
        </w:rPr>
      </w:pPr>
      <w:r>
        <w:rPr>
          <w:rFonts w:ascii="Ubuntu" w:eastAsia="Ubuntu" w:hAnsi="Ubuntu" w:cs="Ubuntu"/>
          <w:b/>
          <w:sz w:val="24"/>
          <w:szCs w:val="24"/>
        </w:rPr>
        <w:t>Historique des versions</w:t>
      </w:r>
    </w:p>
    <w:p w:rsidR="00F77573" w:rsidRDefault="00A57711">
      <w:del w:id="4" w:author="59011-14-07" w:date="2023-01-12T17:03:00Z">
        <w:r w:rsidDel="00F03107">
          <w:delText xml:space="preserve"> </w:delText>
        </w:r>
      </w:del>
    </w:p>
    <w:tbl>
      <w:tblPr>
        <w:tblStyle w:val="a"/>
        <w:tblW w:w="91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60"/>
        <w:gridCol w:w="1080"/>
        <w:gridCol w:w="2160"/>
        <w:gridCol w:w="1875"/>
        <w:gridCol w:w="2490"/>
        <w:tblGridChange w:id="5">
          <w:tblGrid>
            <w:gridCol w:w="1560"/>
            <w:gridCol w:w="1080"/>
            <w:gridCol w:w="2160"/>
            <w:gridCol w:w="1875"/>
            <w:gridCol w:w="2490"/>
          </w:tblGrid>
        </w:tblGridChange>
      </w:tblGrid>
      <w:tr w:rsidR="00F77573">
        <w:trPr>
          <w:trHeight w:val="720"/>
        </w:trPr>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6" w:author="59011-14-07" w:date="2023-01-12T17:00:00Z">
                <w:pPr>
                  <w:ind w:left="100"/>
                </w:pPr>
              </w:pPrChange>
            </w:pPr>
            <w:r>
              <w:rPr>
                <w:rFonts w:ascii="Ubuntu" w:eastAsia="Ubuntu" w:hAnsi="Ubuntu" w:cs="Ubuntu"/>
              </w:rPr>
              <w:t>Date</w:t>
            </w:r>
          </w:p>
        </w:tc>
        <w:tc>
          <w:tcPr>
            <w:tcW w:w="108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7" w:author="59011-14-07" w:date="2023-01-12T17:00:00Z">
                <w:pPr>
                  <w:ind w:left="100"/>
                </w:pPr>
              </w:pPrChange>
            </w:pPr>
            <w:r>
              <w:rPr>
                <w:rFonts w:ascii="Ubuntu" w:eastAsia="Ubuntu" w:hAnsi="Ubuntu" w:cs="Ubuntu"/>
              </w:rPr>
              <w:t>Version</w:t>
            </w:r>
          </w:p>
        </w:tc>
        <w:tc>
          <w:tcPr>
            <w:tcW w:w="216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8" w:author="59011-14-07" w:date="2023-01-12T17:00:00Z">
                <w:pPr>
                  <w:ind w:left="100"/>
                </w:pPr>
              </w:pPrChange>
            </w:pPr>
            <w:r>
              <w:rPr>
                <w:rFonts w:ascii="Ubuntu" w:eastAsia="Ubuntu" w:hAnsi="Ubuntu" w:cs="Ubuntu"/>
              </w:rPr>
              <w:t>Auteurs</w:t>
            </w:r>
          </w:p>
        </w:tc>
        <w:tc>
          <w:tcPr>
            <w:tcW w:w="1875"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9" w:author="59011-14-07" w:date="2023-01-12T17:00:00Z">
                <w:pPr>
                  <w:ind w:left="100"/>
                </w:pPr>
              </w:pPrChange>
            </w:pPr>
            <w:r>
              <w:rPr>
                <w:rFonts w:ascii="Ubuntu" w:eastAsia="Ubuntu" w:hAnsi="Ubuntu" w:cs="Ubuntu"/>
              </w:rPr>
              <w:t>Responsable(s)</w:t>
            </w:r>
          </w:p>
        </w:tc>
        <w:tc>
          <w:tcPr>
            <w:tcW w:w="249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10" w:author="59011-14-07" w:date="2023-01-12T17:00:00Z">
                <w:pPr>
                  <w:ind w:left="100"/>
                </w:pPr>
              </w:pPrChange>
            </w:pPr>
            <w:r>
              <w:rPr>
                <w:rFonts w:ascii="Ubuntu" w:eastAsia="Ubuntu" w:hAnsi="Ubuntu" w:cs="Ubuntu"/>
              </w:rPr>
              <w:t>Principales modifications</w:t>
            </w:r>
          </w:p>
        </w:tc>
      </w:tr>
      <w:tr w:rsidR="00F77573" w:rsidTr="00F03107">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Change w:id="11" w:author="59011-14-07" w:date="2023-01-12T17:00:00Z">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784"/>
          <w:trPrChange w:id="12" w:author="59011-14-07" w:date="2023-01-12T17:00:00Z">
            <w:trPr>
              <w:trHeight w:val="1480"/>
            </w:trPr>
          </w:trPrChange>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Change w:id="13" w:author="59011-14-07" w:date="2023-01-12T17:00:00Z">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14" w:author="59011-14-07" w:date="2023-01-12T17:00:00Z">
                <w:pPr>
                  <w:ind w:left="100"/>
                </w:pPr>
              </w:pPrChange>
            </w:pPr>
            <w:r>
              <w:rPr>
                <w:rFonts w:ascii="Ubuntu" w:eastAsia="Ubuntu" w:hAnsi="Ubuntu" w:cs="Ubuntu"/>
              </w:rPr>
              <w:t>09/01/2023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Change w:id="15" w:author="59011-14-07" w:date="2023-01-12T17:00:00Z">
              <w:tcPr>
                <w:tcW w:w="108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16" w:author="59011-14-07" w:date="2023-01-12T17:00:00Z">
                <w:pPr>
                  <w:ind w:left="100"/>
                  <w:jc w:val="center"/>
                </w:pPr>
              </w:pPrChange>
            </w:pPr>
            <w:r>
              <w:rPr>
                <w:rFonts w:ascii="Ubuntu" w:eastAsia="Ubuntu" w:hAnsi="Ubuntu" w:cs="Ubuntu"/>
              </w:rPr>
              <w:t>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Change w:id="17" w:author="59011-14-07" w:date="2023-01-12T17:00:00Z">
              <w:tcPr>
                <w:tcW w:w="216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jc w:val="center"/>
              <w:rPr>
                <w:rFonts w:ascii="Ubuntu" w:eastAsia="Ubuntu" w:hAnsi="Ubuntu" w:cs="Ubuntu"/>
              </w:rPr>
              <w:pPrChange w:id="18" w:author="59011-14-07" w:date="2023-01-12T17:00:00Z">
                <w:pPr/>
              </w:pPrChange>
            </w:pPr>
            <w:r>
              <w:rPr>
                <w:rFonts w:ascii="Ubuntu" w:eastAsia="Ubuntu" w:hAnsi="Ubuntu" w:cs="Ubuntu"/>
              </w:rPr>
              <w:t>Deletang Antoine</w:t>
            </w:r>
          </w:p>
          <w:p w:rsidR="00F77573" w:rsidRDefault="00A57711" w:rsidP="00F03107">
            <w:pPr>
              <w:jc w:val="center"/>
              <w:rPr>
                <w:rFonts w:ascii="Ubuntu" w:eastAsia="Ubuntu" w:hAnsi="Ubuntu" w:cs="Ubuntu"/>
              </w:rPr>
              <w:pPrChange w:id="19" w:author="59011-14-07" w:date="2023-01-12T17:00:00Z">
                <w:pPr/>
              </w:pPrChange>
            </w:pPr>
            <w:r>
              <w:rPr>
                <w:rFonts w:ascii="Ubuntu" w:eastAsia="Ubuntu" w:hAnsi="Ubuntu" w:cs="Ubuntu"/>
              </w:rPr>
              <w:t>Manier François</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Change w:id="20" w:author="59011-14-07" w:date="2023-01-12T17:00:00Z">
              <w:tcPr>
                <w:tcW w:w="1875"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21" w:author="59011-14-07" w:date="2023-01-12T17:00:00Z">
                <w:pPr>
                  <w:ind w:left="100"/>
                </w:pPr>
              </w:pPrChange>
            </w:pPr>
            <w:r>
              <w:rPr>
                <w:rFonts w:ascii="Ubuntu" w:eastAsia="Ubuntu" w:hAnsi="Ubuntu" w:cs="Ubuntu"/>
              </w:rPr>
              <w:t>Deletang Antoine</w:t>
            </w:r>
          </w:p>
          <w:p w:rsidR="00F77573" w:rsidRDefault="00A57711" w:rsidP="00F03107">
            <w:pPr>
              <w:ind w:left="100"/>
              <w:jc w:val="center"/>
              <w:rPr>
                <w:rFonts w:ascii="Ubuntu" w:eastAsia="Ubuntu" w:hAnsi="Ubuntu" w:cs="Ubuntu"/>
              </w:rPr>
              <w:pPrChange w:id="22" w:author="59011-14-07" w:date="2023-01-12T17:00:00Z">
                <w:pPr>
                  <w:ind w:left="100"/>
                </w:pPr>
              </w:pPrChange>
            </w:pPr>
            <w:r>
              <w:rPr>
                <w:rFonts w:ascii="Ubuntu" w:eastAsia="Ubuntu" w:hAnsi="Ubuntu" w:cs="Ubuntu"/>
              </w:rPr>
              <w:t>Manier François</w:t>
            </w: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Change w:id="23" w:author="59011-14-07" w:date="2023-01-12T17:00:00Z">
              <w:tcPr>
                <w:tcW w:w="249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24" w:author="59011-14-07" w:date="2023-01-12T17:00:00Z">
                <w:pPr>
                  <w:ind w:left="100"/>
                </w:pPr>
              </w:pPrChange>
            </w:pPr>
            <w:r>
              <w:rPr>
                <w:rFonts w:ascii="Ubuntu" w:eastAsia="Ubuntu" w:hAnsi="Ubuntu" w:cs="Ubuntu"/>
              </w:rPr>
              <w:t>Rédaction du cahier des charges</w:t>
            </w:r>
          </w:p>
          <w:p w:rsidR="00F77573" w:rsidRDefault="00F77573" w:rsidP="00F03107">
            <w:pPr>
              <w:ind w:left="100"/>
              <w:jc w:val="center"/>
              <w:rPr>
                <w:rFonts w:ascii="Ubuntu" w:eastAsia="Ubuntu" w:hAnsi="Ubuntu" w:cs="Ubuntu"/>
              </w:rPr>
              <w:pPrChange w:id="25" w:author="59011-14-07" w:date="2023-01-12T17:00:00Z">
                <w:pPr>
                  <w:ind w:left="100"/>
                </w:pPr>
              </w:pPrChange>
            </w:pPr>
          </w:p>
        </w:tc>
      </w:tr>
      <w:tr w:rsidR="00F77573" w:rsidTr="00F03107">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Change w:id="26" w:author="59011-14-07" w:date="2023-01-12T17:00:00Z">
            <w:tblPrEx>
              <w:tblW w:w="9165" w:type="dxa"/>
              <w:tblInd w:w="0" w:type="dxa"/>
              <w:tblBorders>
                <w:top w:val="nil"/>
                <w:left w:val="nil"/>
                <w:bottom w:val="nil"/>
                <w:right w:val="nil"/>
                <w:insideH w:val="nil"/>
                <w:insideV w:val="nil"/>
              </w:tblBorders>
              <w:tblLayout w:type="fixed"/>
              <w:tblLook w:val="0600" w:firstRow="0" w:lastRow="0" w:firstColumn="0" w:lastColumn="0" w:noHBand="1" w:noVBand="1"/>
            </w:tblPrEx>
          </w:tblPrExChange>
        </w:tblPrEx>
        <w:trPr>
          <w:trHeight w:val="666"/>
          <w:trPrChange w:id="27" w:author="59011-14-07" w:date="2023-01-12T17:00:00Z">
            <w:trPr>
              <w:trHeight w:val="1200"/>
            </w:trPr>
          </w:trPrChange>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Change w:id="28" w:author="59011-14-07" w:date="2023-01-12T17:00:00Z">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29" w:author="59011-14-07" w:date="2023-01-12T17:00:00Z">
                <w:pPr>
                  <w:ind w:left="100"/>
                </w:pPr>
              </w:pPrChange>
            </w:pPr>
            <w:r>
              <w:rPr>
                <w:rFonts w:ascii="Ubuntu" w:eastAsia="Ubuntu" w:hAnsi="Ubuntu" w:cs="Ubuntu"/>
              </w:rPr>
              <w:t>10/01/2023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Change w:id="30" w:author="59011-14-07" w:date="2023-01-12T17:00:00Z">
              <w:tcPr>
                <w:tcW w:w="108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31" w:author="59011-14-07" w:date="2023-01-12T17:00:00Z">
                <w:pPr>
                  <w:ind w:left="100"/>
                  <w:jc w:val="center"/>
                </w:pPr>
              </w:pPrChange>
            </w:pPr>
            <w:r>
              <w:rPr>
                <w:rFonts w:ascii="Ubuntu" w:eastAsia="Ubuntu" w:hAnsi="Ubuntu" w:cs="Ubuntu"/>
              </w:rPr>
              <w:t>1.1</w:t>
            </w:r>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Change w:id="32" w:author="59011-14-07" w:date="2023-01-12T17:00:00Z">
              <w:tcPr>
                <w:tcW w:w="216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33" w:author="59011-14-07" w:date="2023-01-12T17:00:00Z">
                <w:pPr>
                  <w:ind w:left="100"/>
                </w:pPr>
              </w:pPrChange>
            </w:pPr>
            <w:r>
              <w:rPr>
                <w:rFonts w:ascii="Ubuntu" w:eastAsia="Ubuntu" w:hAnsi="Ubuntu" w:cs="Ubuntu"/>
              </w:rPr>
              <w:t>Deletang Antoine</w:t>
            </w:r>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Change w:id="34" w:author="59011-14-07" w:date="2023-01-12T17:00:00Z">
              <w:tcPr>
                <w:tcW w:w="1875"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F77573" w:rsidP="00F03107">
            <w:pPr>
              <w:ind w:left="100"/>
              <w:jc w:val="center"/>
              <w:rPr>
                <w:rFonts w:ascii="Ubuntu" w:eastAsia="Ubuntu" w:hAnsi="Ubuntu" w:cs="Ubuntu"/>
              </w:rPr>
              <w:pPrChange w:id="35" w:author="59011-14-07" w:date="2023-01-12T17:00:00Z">
                <w:pPr>
                  <w:ind w:left="100"/>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Change w:id="36" w:author="59011-14-07" w:date="2023-01-12T17:00:00Z">
              <w:tcPr>
                <w:tcW w:w="2490" w:type="dxa"/>
                <w:tcBorders>
                  <w:top w:val="nil"/>
                  <w:left w:val="nil"/>
                  <w:bottom w:val="single" w:sz="6" w:space="0" w:color="000000"/>
                  <w:right w:val="single" w:sz="6" w:space="0" w:color="000000"/>
                </w:tcBorders>
                <w:tcMar>
                  <w:top w:w="100" w:type="dxa"/>
                  <w:left w:w="100" w:type="dxa"/>
                  <w:bottom w:w="100" w:type="dxa"/>
                  <w:right w:w="100" w:type="dxa"/>
                </w:tcMar>
              </w:tcPr>
            </w:tcPrChange>
          </w:tcPr>
          <w:p w:rsidR="00F77573" w:rsidRDefault="00A57711" w:rsidP="00F03107">
            <w:pPr>
              <w:ind w:left="100"/>
              <w:jc w:val="center"/>
              <w:rPr>
                <w:rFonts w:ascii="Ubuntu" w:eastAsia="Ubuntu" w:hAnsi="Ubuntu" w:cs="Ubuntu"/>
              </w:rPr>
              <w:pPrChange w:id="37" w:author="59011-14-07" w:date="2023-01-12T17:00:00Z">
                <w:pPr>
                  <w:ind w:left="100"/>
                </w:pPr>
              </w:pPrChange>
            </w:pPr>
            <w:r>
              <w:rPr>
                <w:rFonts w:ascii="Ubuntu" w:eastAsia="Ubuntu" w:hAnsi="Ubuntu" w:cs="Ubuntu"/>
              </w:rPr>
              <w:t>Ajout des besoins fonctionnels 3.7 &amp; 3.8</w:t>
            </w:r>
          </w:p>
        </w:tc>
      </w:tr>
      <w:tr w:rsidR="00405646" w:rsidTr="002B645C">
        <w:trPr>
          <w:trHeight w:val="827"/>
          <w:ins w:id="38" w:author="59011-14-07" w:date="2023-01-12T16:59:00Z"/>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405646" w:rsidRDefault="00405646" w:rsidP="00F03107">
            <w:pPr>
              <w:ind w:left="100"/>
              <w:jc w:val="center"/>
              <w:rPr>
                <w:ins w:id="39" w:author="59011-14-07" w:date="2023-01-12T16:59:00Z"/>
                <w:rFonts w:ascii="Ubuntu" w:eastAsia="Ubuntu" w:hAnsi="Ubuntu" w:cs="Ubuntu"/>
              </w:rPr>
              <w:pPrChange w:id="40" w:author="59011-14-07" w:date="2023-01-12T17:00:00Z">
                <w:pPr>
                  <w:ind w:left="100"/>
                </w:pPr>
              </w:pPrChange>
            </w:pPr>
            <w:ins w:id="41" w:author="59011-14-07" w:date="2023-01-12T16:59:00Z">
              <w:r>
                <w:rPr>
                  <w:rFonts w:ascii="Ubuntu" w:eastAsia="Ubuntu" w:hAnsi="Ubuntu" w:cs="Ubuntu"/>
                </w:rPr>
                <w:t>11/01/2023</w:t>
              </w:r>
            </w:ins>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405646" w:rsidRDefault="00405646" w:rsidP="00F03107">
            <w:pPr>
              <w:ind w:left="100"/>
              <w:jc w:val="center"/>
              <w:rPr>
                <w:ins w:id="42" w:author="59011-14-07" w:date="2023-01-12T16:59:00Z"/>
                <w:rFonts w:ascii="Ubuntu" w:eastAsia="Ubuntu" w:hAnsi="Ubuntu" w:cs="Ubuntu"/>
              </w:rPr>
              <w:pPrChange w:id="43" w:author="59011-14-07" w:date="2023-01-12T17:00:00Z">
                <w:pPr>
                  <w:ind w:left="100"/>
                </w:pPr>
              </w:pPrChange>
            </w:pPr>
            <w:ins w:id="44" w:author="59011-14-07" w:date="2023-01-12T16:59:00Z">
              <w:r>
                <w:rPr>
                  <w:rFonts w:ascii="Ubuntu" w:eastAsia="Ubuntu" w:hAnsi="Ubuntu" w:cs="Ubuntu"/>
                </w:rPr>
                <w:t>1.11</w:t>
              </w:r>
            </w:ins>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405646" w:rsidRDefault="00405646" w:rsidP="00F03107">
            <w:pPr>
              <w:ind w:left="100"/>
              <w:jc w:val="center"/>
              <w:rPr>
                <w:ins w:id="45" w:author="59011-14-07" w:date="2023-01-12T16:59:00Z"/>
                <w:rFonts w:ascii="Ubuntu" w:eastAsia="Ubuntu" w:hAnsi="Ubuntu" w:cs="Ubuntu"/>
              </w:rPr>
              <w:pPrChange w:id="46" w:author="59011-14-07" w:date="2023-01-12T17:00:00Z">
                <w:pPr>
                  <w:ind w:left="100"/>
                </w:pPr>
              </w:pPrChange>
            </w:pPr>
            <w:ins w:id="47" w:author="59011-14-07" w:date="2023-01-12T16:59:00Z">
              <w:r>
                <w:rPr>
                  <w:rFonts w:ascii="Ubuntu" w:eastAsia="Ubuntu" w:hAnsi="Ubuntu" w:cs="Ubuntu"/>
                </w:rPr>
                <w:t>François Manier</w:t>
              </w:r>
            </w:ins>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405646" w:rsidRDefault="00405646" w:rsidP="00F03107">
            <w:pPr>
              <w:jc w:val="center"/>
              <w:rPr>
                <w:ins w:id="48" w:author="59011-14-07" w:date="2023-01-12T16:59:00Z"/>
                <w:rFonts w:ascii="Ubuntu" w:eastAsia="Ubuntu" w:hAnsi="Ubuntu" w:cs="Ubuntu"/>
              </w:rPr>
              <w:pPrChange w:id="49" w:author="59011-14-07" w:date="2023-01-12T17:00:00Z">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405646" w:rsidRDefault="00405646" w:rsidP="00F03107">
            <w:pPr>
              <w:ind w:left="100"/>
              <w:jc w:val="center"/>
              <w:rPr>
                <w:ins w:id="50" w:author="59011-14-07" w:date="2023-01-12T16:59:00Z"/>
                <w:rFonts w:ascii="Ubuntu" w:eastAsia="Ubuntu" w:hAnsi="Ubuntu" w:cs="Ubuntu"/>
              </w:rPr>
              <w:pPrChange w:id="51" w:author="59011-14-07" w:date="2023-01-12T17:00:00Z">
                <w:pPr>
                  <w:ind w:left="100"/>
                </w:pPr>
              </w:pPrChange>
            </w:pPr>
            <w:ins w:id="52" w:author="59011-14-07" w:date="2023-01-12T16:59:00Z">
              <w:r>
                <w:rPr>
                  <w:rFonts w:ascii="Ubuntu" w:eastAsia="Ubuntu" w:hAnsi="Ubuntu" w:cs="Ubuntu"/>
                </w:rPr>
                <w:t>Ajout des spécifications techniques</w:t>
              </w:r>
            </w:ins>
          </w:p>
        </w:tc>
      </w:tr>
      <w:tr w:rsidR="00F77573" w:rsidTr="002B645C">
        <w:trPr>
          <w:trHeight w:val="827"/>
        </w:trPr>
        <w:tc>
          <w:tcPr>
            <w:tcW w:w="156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53" w:author="59011-14-07" w:date="2023-01-12T17:00:00Z">
                <w:pPr>
                  <w:ind w:left="100"/>
                </w:pPr>
              </w:pPrChange>
            </w:pPr>
            <w:r>
              <w:rPr>
                <w:rFonts w:ascii="Ubuntu" w:eastAsia="Ubuntu" w:hAnsi="Ubuntu" w:cs="Ubuntu"/>
              </w:rPr>
              <w:t>1</w:t>
            </w:r>
            <w:ins w:id="54" w:author="59011-14-07" w:date="2023-01-12T16:59:00Z">
              <w:r w:rsidR="00405646">
                <w:rPr>
                  <w:rFonts w:ascii="Ubuntu" w:eastAsia="Ubuntu" w:hAnsi="Ubuntu" w:cs="Ubuntu"/>
                </w:rPr>
                <w:t>2</w:t>
              </w:r>
            </w:ins>
            <w:del w:id="55" w:author="59011-14-07" w:date="2023-01-12T16:59:00Z">
              <w:r w:rsidDel="00405646">
                <w:rPr>
                  <w:rFonts w:ascii="Ubuntu" w:eastAsia="Ubuntu" w:hAnsi="Ubuntu" w:cs="Ubuntu"/>
                </w:rPr>
                <w:delText>1</w:delText>
              </w:r>
            </w:del>
            <w:r>
              <w:rPr>
                <w:rFonts w:ascii="Ubuntu" w:eastAsia="Ubuntu" w:hAnsi="Ubuntu" w:cs="Ubuntu"/>
              </w:rPr>
              <w:t>/01/2023</w:t>
            </w:r>
          </w:p>
        </w:tc>
        <w:tc>
          <w:tcPr>
            <w:tcW w:w="108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405646" w:rsidP="00F03107">
            <w:pPr>
              <w:ind w:left="100"/>
              <w:jc w:val="center"/>
              <w:rPr>
                <w:rFonts w:ascii="Ubuntu" w:eastAsia="Ubuntu" w:hAnsi="Ubuntu" w:cs="Ubuntu"/>
              </w:rPr>
              <w:pPrChange w:id="56" w:author="59011-14-07" w:date="2023-01-12T17:00:00Z">
                <w:pPr>
                  <w:ind w:left="100"/>
                </w:pPr>
              </w:pPrChange>
            </w:pPr>
            <w:ins w:id="57" w:author="59011-14-07" w:date="2023-01-12T16:59:00Z">
              <w:r>
                <w:rPr>
                  <w:rFonts w:ascii="Ubuntu" w:eastAsia="Ubuntu" w:hAnsi="Ubuntu" w:cs="Ubuntu"/>
                </w:rPr>
                <w:t>2</w:t>
              </w:r>
            </w:ins>
            <w:del w:id="58" w:author="59011-14-07" w:date="2023-01-12T16:59:00Z">
              <w:r w:rsidR="00A57711" w:rsidDel="00405646">
                <w:rPr>
                  <w:rFonts w:ascii="Ubuntu" w:eastAsia="Ubuntu" w:hAnsi="Ubuntu" w:cs="Ubuntu"/>
                </w:rPr>
                <w:delText>1.11</w:delText>
              </w:r>
            </w:del>
          </w:p>
        </w:tc>
        <w:tc>
          <w:tcPr>
            <w:tcW w:w="2160"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A57711" w:rsidP="00F03107">
            <w:pPr>
              <w:ind w:left="100"/>
              <w:jc w:val="center"/>
              <w:rPr>
                <w:rFonts w:ascii="Ubuntu" w:eastAsia="Ubuntu" w:hAnsi="Ubuntu" w:cs="Ubuntu"/>
              </w:rPr>
              <w:pPrChange w:id="59" w:author="59011-14-07" w:date="2023-01-12T17:00:00Z">
                <w:pPr>
                  <w:ind w:left="100"/>
                </w:pPr>
              </w:pPrChange>
            </w:pPr>
            <w:del w:id="60" w:author="59011-14-07" w:date="2023-01-12T16:59:00Z">
              <w:r w:rsidDel="00405646">
                <w:rPr>
                  <w:rFonts w:ascii="Ubuntu" w:eastAsia="Ubuntu" w:hAnsi="Ubuntu" w:cs="Ubuntu"/>
                </w:rPr>
                <w:delText>François Manier</w:delText>
              </w:r>
            </w:del>
            <w:ins w:id="61" w:author="59011-14-07" w:date="2023-01-12T16:59:00Z">
              <w:r w:rsidR="00405646">
                <w:rPr>
                  <w:rFonts w:ascii="Ubuntu" w:eastAsia="Ubuntu" w:hAnsi="Ubuntu" w:cs="Ubuntu"/>
                </w:rPr>
                <w:t>Deletang Antoine</w:t>
              </w:r>
            </w:ins>
          </w:p>
        </w:tc>
        <w:tc>
          <w:tcPr>
            <w:tcW w:w="1875" w:type="dxa"/>
            <w:tcBorders>
              <w:top w:val="nil"/>
              <w:left w:val="nil"/>
              <w:bottom w:val="single" w:sz="6" w:space="0" w:color="000000"/>
              <w:right w:val="single" w:sz="6" w:space="0" w:color="000000"/>
            </w:tcBorders>
            <w:tcMar>
              <w:top w:w="100" w:type="dxa"/>
              <w:left w:w="100" w:type="dxa"/>
              <w:bottom w:w="100" w:type="dxa"/>
              <w:right w:w="100" w:type="dxa"/>
            </w:tcMar>
          </w:tcPr>
          <w:p w:rsidR="00F77573" w:rsidRDefault="00F77573" w:rsidP="00F03107">
            <w:pPr>
              <w:jc w:val="center"/>
              <w:rPr>
                <w:rFonts w:ascii="Ubuntu" w:eastAsia="Ubuntu" w:hAnsi="Ubuntu" w:cs="Ubuntu"/>
              </w:rPr>
              <w:pPrChange w:id="62" w:author="59011-14-07" w:date="2023-01-12T17:00:00Z">
                <w:pPr/>
              </w:pPrChange>
            </w:pPr>
          </w:p>
        </w:tc>
        <w:tc>
          <w:tcPr>
            <w:tcW w:w="2490" w:type="dxa"/>
            <w:tcBorders>
              <w:top w:val="nil"/>
              <w:left w:val="nil"/>
              <w:bottom w:val="single" w:sz="6" w:space="0" w:color="000000"/>
              <w:right w:val="single" w:sz="6" w:space="0" w:color="000000"/>
            </w:tcBorders>
            <w:tcMar>
              <w:top w:w="100" w:type="dxa"/>
              <w:left w:w="100" w:type="dxa"/>
              <w:bottom w:w="100" w:type="dxa"/>
              <w:right w:w="100" w:type="dxa"/>
            </w:tcMar>
          </w:tcPr>
          <w:p w:rsidR="00F03107" w:rsidRDefault="00F03107" w:rsidP="00F03107">
            <w:pPr>
              <w:ind w:left="100"/>
              <w:rPr>
                <w:ins w:id="63" w:author="59011-14-07" w:date="2023-01-12T17:01:00Z"/>
                <w:rFonts w:ascii="Ubuntu" w:eastAsia="Ubuntu" w:hAnsi="Ubuntu" w:cs="Ubuntu"/>
              </w:rPr>
              <w:pPrChange w:id="64" w:author="59011-14-07" w:date="2023-01-12T17:03:00Z">
                <w:pPr>
                  <w:ind w:left="100"/>
                </w:pPr>
              </w:pPrChange>
            </w:pPr>
            <w:ins w:id="65" w:author="59011-14-07" w:date="2023-01-12T17:01:00Z">
              <w:r>
                <w:rPr>
                  <w:rFonts w:ascii="Ubuntu" w:eastAsia="Ubuntu" w:hAnsi="Ubuntu" w:cs="Ubuntu"/>
                </w:rPr>
                <w:t xml:space="preserve">Changement du cahier des charges de </w:t>
              </w:r>
              <w:proofErr w:type="spellStart"/>
              <w:r>
                <w:rPr>
                  <w:rFonts w:ascii="Ubuntu" w:eastAsia="Ubuntu" w:hAnsi="Ubuntu" w:cs="Ubuntu"/>
                </w:rPr>
                <w:t>Gdoc</w:t>
              </w:r>
              <w:proofErr w:type="spellEnd"/>
              <w:r>
                <w:rPr>
                  <w:rFonts w:ascii="Ubuntu" w:eastAsia="Ubuntu" w:hAnsi="Ubuntu" w:cs="Ubuntu"/>
                </w:rPr>
                <w:t xml:space="preserve"> =&gt; Word</w:t>
              </w:r>
            </w:ins>
          </w:p>
          <w:p w:rsidR="00F03107" w:rsidRDefault="00F03107" w:rsidP="00F03107">
            <w:pPr>
              <w:ind w:left="100"/>
              <w:rPr>
                <w:ins w:id="66" w:author="59011-14-07" w:date="2023-01-12T17:04:00Z"/>
                <w:rFonts w:ascii="Ubuntu" w:eastAsia="Ubuntu" w:hAnsi="Ubuntu" w:cs="Ubuntu"/>
              </w:rPr>
              <w:pPrChange w:id="67" w:author="59011-14-07" w:date="2023-01-12T17:03:00Z">
                <w:pPr>
                  <w:ind w:left="100"/>
                </w:pPr>
              </w:pPrChange>
            </w:pPr>
            <w:ins w:id="68" w:author="59011-14-07" w:date="2023-01-12T17:01:00Z">
              <w:r>
                <w:rPr>
                  <w:rFonts w:ascii="Ubuntu" w:eastAsia="Ubuntu" w:hAnsi="Ubuntu" w:cs="Ubuntu"/>
                </w:rPr>
                <w:t>Ajout des spécifications détaillés</w:t>
              </w:r>
            </w:ins>
            <w:ins w:id="69" w:author="59011-14-07" w:date="2023-01-12T17:03:00Z">
              <w:r w:rsidR="001A47EF">
                <w:rPr>
                  <w:rFonts w:ascii="Ubuntu" w:eastAsia="Ubuntu" w:hAnsi="Ubuntu" w:cs="Ubuntu"/>
                </w:rPr>
                <w:t xml:space="preserve"> (</w:t>
              </w:r>
            </w:ins>
            <w:ins w:id="70" w:author="59011-14-07" w:date="2023-01-12T17:04:00Z">
              <w:r w:rsidR="001A47EF">
                <w:rPr>
                  <w:rFonts w:ascii="Ubuntu" w:eastAsia="Ubuntu" w:hAnsi="Ubuntu" w:cs="Ubuntu"/>
                </w:rPr>
                <w:t>Accueil, Gestions des réservations, Formulaire des réservations)</w:t>
              </w:r>
            </w:ins>
          </w:p>
          <w:p w:rsidR="001A47EF" w:rsidRDefault="001A47EF" w:rsidP="00F03107">
            <w:pPr>
              <w:ind w:left="100"/>
              <w:rPr>
                <w:ins w:id="71" w:author="59011-14-07" w:date="2023-01-12T17:01:00Z"/>
                <w:rFonts w:ascii="Ubuntu" w:eastAsia="Ubuntu" w:hAnsi="Ubuntu" w:cs="Ubuntu"/>
              </w:rPr>
              <w:pPrChange w:id="72" w:author="59011-14-07" w:date="2023-01-12T17:03:00Z">
                <w:pPr>
                  <w:ind w:left="100"/>
                </w:pPr>
              </w:pPrChange>
            </w:pPr>
            <w:ins w:id="73" w:author="59011-14-07" w:date="2023-01-12T17:04:00Z">
              <w:r>
                <w:rPr>
                  <w:rFonts w:ascii="Ubuntu" w:eastAsia="Ubuntu" w:hAnsi="Ubuntu" w:cs="Ubuntu"/>
                </w:rPr>
                <w:t>Ajout des spécifications fonctionnelles (Gestion des employés, Gestion des clients)</w:t>
              </w:r>
            </w:ins>
          </w:p>
          <w:p w:rsidR="002B645C" w:rsidRDefault="00F03107" w:rsidP="00F03107">
            <w:pPr>
              <w:ind w:left="100"/>
              <w:rPr>
                <w:rFonts w:ascii="Ubuntu" w:eastAsia="Ubuntu" w:hAnsi="Ubuntu" w:cs="Ubuntu"/>
              </w:rPr>
              <w:pPrChange w:id="74" w:author="59011-14-07" w:date="2023-01-12T17:03:00Z">
                <w:pPr>
                  <w:ind w:left="100"/>
                </w:pPr>
              </w:pPrChange>
            </w:pPr>
            <w:ins w:id="75" w:author="59011-14-07" w:date="2023-01-12T17:02:00Z">
              <w:r>
                <w:rPr>
                  <w:rFonts w:ascii="Ubuntu" w:eastAsia="Ubuntu" w:hAnsi="Ubuntu" w:cs="Ubuntu"/>
                </w:rPr>
                <w:t>Mise en page du cahier des charges</w:t>
              </w:r>
            </w:ins>
            <w:ins w:id="76" w:author="59011-14-07" w:date="2023-01-12T17:01:00Z">
              <w:r>
                <w:rPr>
                  <w:rFonts w:ascii="Ubuntu" w:eastAsia="Ubuntu" w:hAnsi="Ubuntu" w:cs="Ubuntu"/>
                </w:rPr>
                <w:t xml:space="preserve"> </w:t>
              </w:r>
            </w:ins>
            <w:del w:id="77" w:author="59011-14-07" w:date="2023-01-12T16:59:00Z">
              <w:r w:rsidR="00A57711" w:rsidDel="00405646">
                <w:rPr>
                  <w:rFonts w:ascii="Ubuntu" w:eastAsia="Ubuntu" w:hAnsi="Ubuntu" w:cs="Ubuntu"/>
                </w:rPr>
                <w:delText>Ajout des spécifications techniques</w:delText>
              </w:r>
            </w:del>
          </w:p>
        </w:tc>
      </w:tr>
    </w:tbl>
    <w:p w:rsidR="00F77573" w:rsidRDefault="00A57711">
      <w:r>
        <w:t xml:space="preserve"> </w:t>
      </w:r>
    </w:p>
    <w:p w:rsidR="005867E1" w:rsidRDefault="005867E1"/>
    <w:p w:rsidR="00F77573" w:rsidRDefault="00A57711">
      <w:pPr>
        <w:rPr>
          <w:rFonts w:ascii="Ubuntu" w:eastAsia="Ubuntu" w:hAnsi="Ubuntu" w:cs="Ubuntu"/>
          <w:b/>
          <w:sz w:val="24"/>
          <w:szCs w:val="24"/>
        </w:rPr>
      </w:pPr>
      <w:r>
        <w:rPr>
          <w:rFonts w:ascii="Ubuntu" w:eastAsia="Ubuntu" w:hAnsi="Ubuntu" w:cs="Ubuntu"/>
          <w:b/>
          <w:sz w:val="24"/>
          <w:szCs w:val="24"/>
        </w:rPr>
        <w:t>Distribution :</w:t>
      </w:r>
    </w:p>
    <w:p w:rsidR="00F77573" w:rsidRDefault="00A57711">
      <w:pPr>
        <w:rPr>
          <w:rFonts w:ascii="Ubuntu" w:eastAsia="Ubuntu" w:hAnsi="Ubuntu" w:cs="Ubuntu"/>
        </w:rPr>
      </w:pPr>
      <w:r>
        <w:rPr>
          <w:rFonts w:ascii="Ubuntu" w:eastAsia="Ubuntu" w:hAnsi="Ubuntu" w:cs="Ubuntu"/>
        </w:rPr>
        <w:t>Distribution privée au seul client et entre les différents membres du projet.</w:t>
      </w:r>
    </w:p>
    <w:p w:rsidR="00F77573" w:rsidRDefault="00A57711">
      <w:r>
        <w:t xml:space="preserve"> </w:t>
      </w:r>
    </w:p>
    <w:p w:rsidR="00F77573" w:rsidDel="006E7396" w:rsidRDefault="00A57711">
      <w:pPr>
        <w:rPr>
          <w:del w:id="78" w:author="59011-14-07" w:date="2023-01-12T17:05:00Z"/>
          <w:rFonts w:ascii="Ubuntu" w:eastAsia="Ubuntu" w:hAnsi="Ubuntu" w:cs="Ubuntu"/>
          <w:b/>
          <w:sz w:val="24"/>
          <w:szCs w:val="24"/>
        </w:rPr>
      </w:pPr>
      <w:r>
        <w:rPr>
          <w:rFonts w:ascii="Ubuntu" w:eastAsia="Ubuntu" w:hAnsi="Ubuntu" w:cs="Ubuntu"/>
          <w:b/>
          <w:sz w:val="24"/>
          <w:szCs w:val="24"/>
        </w:rPr>
        <w:t>Etat :</w:t>
      </w:r>
    </w:p>
    <w:p w:rsidR="00F77573" w:rsidRDefault="00A57711">
      <w:pPr>
        <w:rPr>
          <w:b/>
        </w:rPr>
      </w:pPr>
      <w:del w:id="79" w:author="59011-14-07" w:date="2023-01-12T17:05:00Z">
        <w:r w:rsidDel="006E7396">
          <w:rPr>
            <w:b/>
          </w:rPr>
          <w:delText xml:space="preserve"> </w:delText>
        </w:r>
      </w:del>
    </w:p>
    <w:p w:rsidR="00F77573" w:rsidRDefault="00A57711">
      <w:pPr>
        <w:rPr>
          <w:rFonts w:ascii="Ubuntu" w:eastAsia="Ubuntu" w:hAnsi="Ubuntu" w:cs="Ubuntu"/>
        </w:rPr>
      </w:pPr>
      <w:r>
        <w:rPr>
          <w:rFonts w:ascii="Ubuntu" w:eastAsia="Ubuntu" w:hAnsi="Ubuntu" w:cs="Ubuntu"/>
        </w:rPr>
        <w:t xml:space="preserve">X Travail                       </w:t>
      </w:r>
      <w:r>
        <w:rPr>
          <w:rFonts w:ascii="Ubuntu" w:eastAsia="Ubuntu" w:hAnsi="Ubuntu" w:cs="Ubuntu"/>
        </w:rPr>
        <w:tab/>
        <w:t xml:space="preserve">         Terminé             </w:t>
      </w:r>
      <w:r>
        <w:rPr>
          <w:rFonts w:ascii="Ubuntu" w:eastAsia="Ubuntu" w:hAnsi="Ubuntu" w:cs="Ubuntu"/>
        </w:rPr>
        <w:tab/>
        <w:t xml:space="preserve">                     Validé                              </w:t>
      </w:r>
      <w:r w:rsidR="005B3B36">
        <w:rPr>
          <w:rFonts w:ascii="Ubuntu" w:eastAsia="Ubuntu" w:hAnsi="Ubuntu" w:cs="Ubuntu"/>
        </w:rPr>
        <w:tab/>
        <w:t xml:space="preserve"> Archivage</w:t>
      </w:r>
    </w:p>
    <w:p w:rsidR="00F77573" w:rsidRDefault="00A57711">
      <w:r>
        <w:t xml:space="preserve">                             </w:t>
      </w:r>
      <w:r>
        <w:tab/>
        <w:t xml:space="preserve">                            </w:t>
      </w:r>
      <w:r w:rsidR="00107A01">
        <w:t xml:space="preserve"> </w:t>
      </w:r>
      <w:r w:rsidR="00107A01">
        <w:tab/>
        <w:t xml:space="preserve">                </w:t>
      </w:r>
    </w:p>
    <w:p w:rsidR="00F77573" w:rsidRDefault="00A57711">
      <w:pPr>
        <w:rPr>
          <w:rFonts w:ascii="Ubuntu" w:eastAsia="Ubuntu" w:hAnsi="Ubuntu" w:cs="Ubuntu"/>
          <w:b/>
          <w:sz w:val="24"/>
          <w:szCs w:val="24"/>
        </w:rPr>
      </w:pPr>
      <w:r>
        <w:rPr>
          <w:rFonts w:ascii="Ubuntu" w:eastAsia="Ubuntu" w:hAnsi="Ubuntu" w:cs="Ubuntu"/>
          <w:b/>
          <w:sz w:val="24"/>
          <w:szCs w:val="24"/>
        </w:rPr>
        <w:t>Sécurité et confidentialité :</w:t>
      </w:r>
    </w:p>
    <w:p w:rsidR="00F77573" w:rsidRDefault="00A57711">
      <w:r>
        <w:rPr>
          <w:rFonts w:ascii="Ubuntu" w:eastAsia="Ubuntu" w:hAnsi="Ubuntu" w:cs="Ubuntu"/>
        </w:rPr>
        <w:t xml:space="preserve">Document sous copyright, </w:t>
      </w:r>
      <w:r>
        <w:rPr>
          <w:rFonts w:ascii="Ubuntu" w:eastAsia="Ubuntu" w:hAnsi="Ubuntu" w:cs="Ubuntu"/>
          <w:b/>
        </w:rPr>
        <w:t>©</w:t>
      </w:r>
      <w:r>
        <w:rPr>
          <w:rFonts w:ascii="Ubuntu" w:eastAsia="Ubuntu" w:hAnsi="Ubuntu" w:cs="Ubuntu"/>
        </w:rPr>
        <w:t xml:space="preserve"> </w:t>
      </w:r>
      <w:r>
        <w:rPr>
          <w:rFonts w:ascii="Ubuntu" w:eastAsia="Ubuntu" w:hAnsi="Ubuntu" w:cs="Ubuntu"/>
          <w:b/>
        </w:rPr>
        <w:t>Copyright 2023, AFPA Dunkerque.</w:t>
      </w:r>
    </w:p>
    <w:p w:rsidR="00F77573" w:rsidRPr="005867E1" w:rsidRDefault="00A57711" w:rsidP="005867E1">
      <w:pPr>
        <w:rPr>
          <w:rFonts w:ascii="Ubuntu" w:eastAsia="Ubuntu" w:hAnsi="Ubuntu" w:cs="Ubuntu"/>
          <w:b/>
          <w:sz w:val="24"/>
          <w:szCs w:val="24"/>
        </w:rPr>
      </w:pPr>
      <w:r>
        <w:rPr>
          <w:rFonts w:ascii="Ubuntu" w:eastAsia="Ubuntu" w:hAnsi="Ubuntu" w:cs="Ubuntu"/>
          <w:b/>
          <w:sz w:val="24"/>
          <w:szCs w:val="24"/>
        </w:rPr>
        <w:t>Note sur cette édition :</w:t>
      </w:r>
      <w:r w:rsidR="00107A01">
        <w:rPr>
          <w:rFonts w:ascii="Ubuntu" w:eastAsia="Ubuntu" w:hAnsi="Ubuntu" w:cs="Ubuntu"/>
          <w:b/>
          <w:sz w:val="24"/>
          <w:szCs w:val="24"/>
        </w:rPr>
        <w:t xml:space="preserve"> </w:t>
      </w:r>
      <w:r>
        <w:rPr>
          <w:rFonts w:ascii="Ubuntu" w:eastAsia="Ubuntu" w:hAnsi="Ubuntu" w:cs="Ubuntu"/>
        </w:rPr>
        <w:t>Ce document a été réalisé à partir d’un modèle de cahier des charges personnel à partir d’un Google Doc.</w:t>
      </w:r>
      <w:r>
        <w:t xml:space="preserve"> </w:t>
      </w:r>
    </w:p>
    <w:sdt>
      <w:sdtPr>
        <w:rPr>
          <w:rFonts w:asciiTheme="minorHAnsi" w:eastAsiaTheme="minorEastAsia" w:hAnsiTheme="minorHAnsi" w:cstheme="minorBidi"/>
          <w:color w:val="auto"/>
          <w:sz w:val="22"/>
          <w:szCs w:val="22"/>
          <w:lang w:val="fr-FR"/>
        </w:rPr>
        <w:id w:val="2014720008"/>
        <w:docPartObj>
          <w:docPartGallery w:val="Table of Contents"/>
          <w:docPartUnique/>
        </w:docPartObj>
      </w:sdtPr>
      <w:sdtEndPr>
        <w:rPr>
          <w:b/>
          <w:bCs/>
          <w:caps w:val="0"/>
          <w:lang w:val="fr"/>
        </w:rPr>
      </w:sdtEndPr>
      <w:sdtContent>
        <w:p w:rsidR="00DE2CAF" w:rsidRDefault="00DE2CAF">
          <w:pPr>
            <w:pStyle w:val="En-ttedetabledesmatires"/>
          </w:pPr>
          <w:r>
            <w:rPr>
              <w:lang w:val="fr-FR"/>
            </w:rPr>
            <w:t>Table des matières</w:t>
          </w:r>
        </w:p>
        <w:p w:rsidR="007315BC" w:rsidRDefault="00DE2CAF">
          <w:pPr>
            <w:pStyle w:val="TM1"/>
            <w:tabs>
              <w:tab w:val="left" w:pos="440"/>
              <w:tab w:val="right" w:leader="dot" w:pos="9019"/>
            </w:tabs>
            <w:rPr>
              <w:ins w:id="80" w:author="59011-14-07" w:date="2023-01-12T17:08:00Z"/>
              <w:noProof/>
              <w:lang w:val="fr-FR"/>
            </w:rPr>
          </w:pPr>
          <w:r>
            <w:rPr>
              <w:b/>
              <w:bCs/>
            </w:rPr>
            <w:fldChar w:fldCharType="begin"/>
          </w:r>
          <w:r>
            <w:rPr>
              <w:b/>
              <w:bCs/>
            </w:rPr>
            <w:instrText xml:space="preserve"> TOC \o "1-3" \h \z \u </w:instrText>
          </w:r>
          <w:r>
            <w:rPr>
              <w:b/>
              <w:bCs/>
            </w:rPr>
            <w:fldChar w:fldCharType="separate"/>
          </w:r>
          <w:ins w:id="81" w:author="59011-14-07" w:date="2023-01-12T17:08:00Z">
            <w:r w:rsidR="007315BC" w:rsidRPr="00312332">
              <w:rPr>
                <w:rStyle w:val="Lienhypertexte"/>
                <w:noProof/>
              </w:rPr>
              <w:fldChar w:fldCharType="begin"/>
            </w:r>
            <w:r w:rsidR="007315BC" w:rsidRPr="00312332">
              <w:rPr>
                <w:rStyle w:val="Lienhypertexte"/>
                <w:noProof/>
              </w:rPr>
              <w:instrText xml:space="preserve"> </w:instrText>
            </w:r>
            <w:r w:rsidR="007315BC">
              <w:rPr>
                <w:noProof/>
              </w:rPr>
              <w:instrText>HYPERLINK \l "_Toc124435744"</w:instrText>
            </w:r>
            <w:r w:rsidR="007315BC" w:rsidRPr="00312332">
              <w:rPr>
                <w:rStyle w:val="Lienhypertexte"/>
                <w:noProof/>
              </w:rPr>
              <w:instrText xml:space="preserve"> </w:instrText>
            </w:r>
            <w:r w:rsidR="007315BC" w:rsidRPr="00312332">
              <w:rPr>
                <w:rStyle w:val="Lienhypertexte"/>
                <w:noProof/>
              </w:rPr>
            </w:r>
            <w:r w:rsidR="007315BC" w:rsidRPr="00312332">
              <w:rPr>
                <w:rStyle w:val="Lienhypertexte"/>
                <w:noProof/>
              </w:rPr>
              <w:fldChar w:fldCharType="separate"/>
            </w:r>
            <w:r w:rsidR="007315BC" w:rsidRPr="00312332">
              <w:rPr>
                <w:rStyle w:val="Lienhypertexte"/>
                <w:rFonts w:eastAsia="Ubuntu"/>
                <w:noProof/>
              </w:rPr>
              <w:t>2</w:t>
            </w:r>
            <w:r w:rsidR="007315BC">
              <w:rPr>
                <w:noProof/>
                <w:lang w:val="fr-FR"/>
              </w:rPr>
              <w:tab/>
            </w:r>
            <w:r w:rsidR="007315BC" w:rsidRPr="00312332">
              <w:rPr>
                <w:rStyle w:val="Lienhypertexte"/>
                <w:rFonts w:eastAsia="Ubuntu"/>
                <w:noProof/>
              </w:rPr>
              <w:t>PRÉSENTATION DU DOCUMENT</w:t>
            </w:r>
            <w:r w:rsidR="007315BC">
              <w:rPr>
                <w:noProof/>
                <w:webHidden/>
              </w:rPr>
              <w:tab/>
            </w:r>
            <w:r w:rsidR="007315BC">
              <w:rPr>
                <w:noProof/>
                <w:webHidden/>
              </w:rPr>
              <w:fldChar w:fldCharType="begin"/>
            </w:r>
            <w:r w:rsidR="007315BC">
              <w:rPr>
                <w:noProof/>
                <w:webHidden/>
              </w:rPr>
              <w:instrText xml:space="preserve"> PAGEREF _Toc124435744 \h </w:instrText>
            </w:r>
            <w:r w:rsidR="007315BC">
              <w:rPr>
                <w:noProof/>
                <w:webHidden/>
              </w:rPr>
            </w:r>
          </w:ins>
          <w:r w:rsidR="007315BC">
            <w:rPr>
              <w:noProof/>
              <w:webHidden/>
            </w:rPr>
            <w:fldChar w:fldCharType="separate"/>
          </w:r>
          <w:ins w:id="82" w:author="59011-14-07" w:date="2023-01-12T17:08:00Z">
            <w:r w:rsidR="007315BC">
              <w:rPr>
                <w:noProof/>
                <w:webHidden/>
              </w:rPr>
              <w:t>6</w:t>
            </w:r>
            <w:r w:rsidR="007315BC">
              <w:rPr>
                <w:noProof/>
                <w:webHidden/>
              </w:rPr>
              <w:fldChar w:fldCharType="end"/>
            </w:r>
            <w:r w:rsidR="007315BC" w:rsidRPr="00312332">
              <w:rPr>
                <w:rStyle w:val="Lienhypertexte"/>
                <w:noProof/>
              </w:rPr>
              <w:fldChar w:fldCharType="end"/>
            </w:r>
          </w:ins>
        </w:p>
        <w:p w:rsidR="007315BC" w:rsidRDefault="007315BC">
          <w:pPr>
            <w:pStyle w:val="TM2"/>
            <w:tabs>
              <w:tab w:val="left" w:pos="880"/>
              <w:tab w:val="right" w:leader="dot" w:pos="9019"/>
            </w:tabs>
            <w:rPr>
              <w:ins w:id="83" w:author="59011-14-07" w:date="2023-01-12T17:08:00Z"/>
              <w:noProof/>
              <w:lang w:val="fr-FR"/>
            </w:rPr>
          </w:pPr>
          <w:ins w:id="8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2.1</w:t>
            </w:r>
            <w:r>
              <w:rPr>
                <w:noProof/>
                <w:lang w:val="fr-FR"/>
              </w:rPr>
              <w:tab/>
            </w:r>
            <w:r w:rsidRPr="00312332">
              <w:rPr>
                <w:rStyle w:val="Lienhypertexte"/>
                <w:rFonts w:eastAsia="Ubuntu"/>
                <w:noProof/>
              </w:rPr>
              <w:t>But du document</w:t>
            </w:r>
            <w:r>
              <w:rPr>
                <w:noProof/>
                <w:webHidden/>
              </w:rPr>
              <w:tab/>
            </w:r>
            <w:r>
              <w:rPr>
                <w:noProof/>
                <w:webHidden/>
              </w:rPr>
              <w:fldChar w:fldCharType="begin"/>
            </w:r>
            <w:r>
              <w:rPr>
                <w:noProof/>
                <w:webHidden/>
              </w:rPr>
              <w:instrText xml:space="preserve"> PAGEREF _Toc124435745 \h </w:instrText>
            </w:r>
            <w:r>
              <w:rPr>
                <w:noProof/>
                <w:webHidden/>
              </w:rPr>
            </w:r>
          </w:ins>
          <w:r>
            <w:rPr>
              <w:noProof/>
              <w:webHidden/>
            </w:rPr>
            <w:fldChar w:fldCharType="separate"/>
          </w:r>
          <w:ins w:id="85" w:author="59011-14-07" w:date="2023-01-12T17:08:00Z">
            <w:r>
              <w:rPr>
                <w:noProof/>
                <w:webHidden/>
              </w:rPr>
              <w:t>6</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86" w:author="59011-14-07" w:date="2023-01-12T17:08:00Z"/>
              <w:noProof/>
              <w:lang w:val="fr-FR"/>
            </w:rPr>
          </w:pPr>
          <w:ins w:id="8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2.2</w:t>
            </w:r>
            <w:r>
              <w:rPr>
                <w:noProof/>
                <w:lang w:val="fr-FR"/>
              </w:rPr>
              <w:tab/>
            </w:r>
            <w:r w:rsidRPr="00312332">
              <w:rPr>
                <w:rStyle w:val="Lienhypertexte"/>
                <w:rFonts w:eastAsia="Ubuntu"/>
                <w:noProof/>
              </w:rPr>
              <w:t>Cadre du document</w:t>
            </w:r>
            <w:r>
              <w:rPr>
                <w:noProof/>
                <w:webHidden/>
              </w:rPr>
              <w:tab/>
            </w:r>
            <w:r>
              <w:rPr>
                <w:noProof/>
                <w:webHidden/>
              </w:rPr>
              <w:fldChar w:fldCharType="begin"/>
            </w:r>
            <w:r>
              <w:rPr>
                <w:noProof/>
                <w:webHidden/>
              </w:rPr>
              <w:instrText xml:space="preserve"> PAGEREF _Toc124435747 \h </w:instrText>
            </w:r>
            <w:r>
              <w:rPr>
                <w:noProof/>
                <w:webHidden/>
              </w:rPr>
            </w:r>
          </w:ins>
          <w:r>
            <w:rPr>
              <w:noProof/>
              <w:webHidden/>
            </w:rPr>
            <w:fldChar w:fldCharType="separate"/>
          </w:r>
          <w:ins w:id="88" w:author="59011-14-07" w:date="2023-01-12T17:08:00Z">
            <w:r>
              <w:rPr>
                <w:noProof/>
                <w:webHidden/>
              </w:rPr>
              <w:t>6</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89" w:author="59011-14-07" w:date="2023-01-12T17:08:00Z"/>
              <w:noProof/>
              <w:lang w:val="fr-FR"/>
            </w:rPr>
          </w:pPr>
          <w:ins w:id="9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2.3</w:t>
            </w:r>
            <w:r>
              <w:rPr>
                <w:noProof/>
                <w:lang w:val="fr-FR"/>
              </w:rPr>
              <w:tab/>
            </w:r>
            <w:r w:rsidRPr="00312332">
              <w:rPr>
                <w:rStyle w:val="Lienhypertexte"/>
                <w:rFonts w:eastAsia="Ubuntu"/>
                <w:noProof/>
              </w:rPr>
              <w:t>Démarche</w:t>
            </w:r>
            <w:r>
              <w:rPr>
                <w:noProof/>
                <w:webHidden/>
              </w:rPr>
              <w:tab/>
            </w:r>
            <w:r>
              <w:rPr>
                <w:noProof/>
                <w:webHidden/>
              </w:rPr>
              <w:fldChar w:fldCharType="begin"/>
            </w:r>
            <w:r>
              <w:rPr>
                <w:noProof/>
                <w:webHidden/>
              </w:rPr>
              <w:instrText xml:space="preserve"> PAGEREF _Toc124435748 \h </w:instrText>
            </w:r>
            <w:r>
              <w:rPr>
                <w:noProof/>
                <w:webHidden/>
              </w:rPr>
            </w:r>
          </w:ins>
          <w:r>
            <w:rPr>
              <w:noProof/>
              <w:webHidden/>
            </w:rPr>
            <w:fldChar w:fldCharType="separate"/>
          </w:r>
          <w:ins w:id="91" w:author="59011-14-07" w:date="2023-01-12T17:08:00Z">
            <w:r>
              <w:rPr>
                <w:noProof/>
                <w:webHidden/>
              </w:rPr>
              <w:t>6</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92" w:author="59011-14-07" w:date="2023-01-12T17:08:00Z"/>
              <w:noProof/>
              <w:lang w:val="fr-FR"/>
            </w:rPr>
          </w:pPr>
          <w:ins w:id="9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"_Toc124435749"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2.4</w:t>
            </w:r>
            <w:r>
              <w:rPr>
                <w:noProof/>
                <w:lang w:val="fr-FR"/>
              </w:rPr>
              <w:tab/>
            </w:r>
            <w:r w:rsidRPr="00312332">
              <w:rPr>
                <w:rStyle w:val="Lienhypertexte"/>
                <w:rFonts w:eastAsia="Ubuntu"/>
                <w:noProof/>
              </w:rPr>
              <w:t>Participants à la rédaction</w:t>
            </w:r>
            <w:r>
              <w:rPr>
                <w:noProof/>
                <w:webHidden/>
              </w:rPr>
              <w:tab/>
            </w:r>
            <w:r>
              <w:rPr>
                <w:noProof/>
                <w:webHidden/>
              </w:rPr>
              <w:fldChar w:fldCharType="begin"/>
            </w:r>
            <w:r>
              <w:rPr>
                <w:noProof/>
                <w:webHidden/>
              </w:rPr>
              <w:instrText xml:space="preserve"> PAGEREF _Toc124435749 \h </w:instrText>
            </w:r>
            <w:r>
              <w:rPr>
                <w:noProof/>
                <w:webHidden/>
              </w:rPr>
            </w:r>
          </w:ins>
          <w:r>
            <w:rPr>
              <w:noProof/>
              <w:webHidden/>
            </w:rPr>
            <w:fldChar w:fldCharType="separate"/>
          </w:r>
          <w:ins w:id="94" w:author="59011-14-07" w:date="2023-01-12T17:08:00Z">
            <w:r>
              <w:rPr>
                <w:noProof/>
                <w:webHidden/>
              </w:rPr>
              <w:t>6</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95" w:author="59011-14-07" w:date="2023-01-12T17:08:00Z"/>
              <w:noProof/>
              <w:lang w:val="fr-FR"/>
            </w:rPr>
          </w:pPr>
          <w:ins w:id="9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2.5</w:t>
            </w:r>
            <w:r>
              <w:rPr>
                <w:noProof/>
                <w:lang w:val="fr-FR"/>
              </w:rPr>
              <w:tab/>
            </w:r>
            <w:r w:rsidRPr="00312332">
              <w:rPr>
                <w:rStyle w:val="Lienhypertexte"/>
                <w:rFonts w:eastAsia="Ubuntu"/>
                <w:noProof/>
              </w:rPr>
              <w:t>Structure du document</w:t>
            </w:r>
            <w:r>
              <w:rPr>
                <w:noProof/>
                <w:webHidden/>
              </w:rPr>
              <w:tab/>
            </w:r>
            <w:r>
              <w:rPr>
                <w:noProof/>
                <w:webHidden/>
              </w:rPr>
              <w:fldChar w:fldCharType="begin"/>
            </w:r>
            <w:r>
              <w:rPr>
                <w:noProof/>
                <w:webHidden/>
              </w:rPr>
              <w:instrText xml:space="preserve"> PAGEREF _Toc124435750 \h </w:instrText>
            </w:r>
            <w:r>
              <w:rPr>
                <w:noProof/>
                <w:webHidden/>
              </w:rPr>
            </w:r>
          </w:ins>
          <w:r>
            <w:rPr>
              <w:noProof/>
              <w:webHidden/>
            </w:rPr>
            <w:fldChar w:fldCharType="separate"/>
          </w:r>
          <w:ins w:id="97" w:author="59011-14-07" w:date="2023-01-12T17:08:00Z">
            <w:r>
              <w:rPr>
                <w:noProof/>
                <w:webHidden/>
              </w:rPr>
              <w:t>6</w:t>
            </w:r>
            <w:r>
              <w:rPr>
                <w:noProof/>
                <w:webHidden/>
              </w:rPr>
              <w:fldChar w:fldCharType="end"/>
            </w:r>
            <w:r w:rsidRPr="00312332">
              <w:rPr>
                <w:rStyle w:val="Lienhypertexte"/>
                <w:noProof/>
              </w:rPr>
              <w:fldChar w:fldCharType="end"/>
            </w:r>
          </w:ins>
        </w:p>
        <w:p w:rsidR="007315BC" w:rsidRDefault="007315BC">
          <w:pPr>
            <w:pStyle w:val="TM1"/>
            <w:tabs>
              <w:tab w:val="left" w:pos="440"/>
              <w:tab w:val="right" w:leader="dot" w:pos="9019"/>
            </w:tabs>
            <w:rPr>
              <w:ins w:id="98" w:author="59011-14-07" w:date="2023-01-12T17:08:00Z"/>
              <w:noProof/>
              <w:lang w:val="fr-FR"/>
            </w:rPr>
          </w:pPr>
          <w:ins w:id="9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3</w:t>
            </w:r>
            <w:r>
              <w:rPr>
                <w:noProof/>
                <w:lang w:val="fr-FR"/>
              </w:rPr>
              <w:tab/>
            </w:r>
            <w:r w:rsidRPr="00312332">
              <w:rPr>
                <w:rStyle w:val="Lienhypertexte"/>
                <w:rFonts w:eastAsia="Ubuntu"/>
                <w:noProof/>
              </w:rPr>
              <w:t>PRESENTATION GENERALE DU PROBLEME</w:t>
            </w:r>
            <w:r>
              <w:rPr>
                <w:noProof/>
                <w:webHidden/>
              </w:rPr>
              <w:tab/>
            </w:r>
            <w:r>
              <w:rPr>
                <w:noProof/>
                <w:webHidden/>
              </w:rPr>
              <w:fldChar w:fldCharType="begin"/>
            </w:r>
            <w:r>
              <w:rPr>
                <w:noProof/>
                <w:webHidden/>
              </w:rPr>
              <w:instrText xml:space="preserve"> PAGEREF _Toc124435751 \h </w:instrText>
            </w:r>
            <w:r>
              <w:rPr>
                <w:noProof/>
                <w:webHidden/>
              </w:rPr>
            </w:r>
          </w:ins>
          <w:r>
            <w:rPr>
              <w:noProof/>
              <w:webHidden/>
            </w:rPr>
            <w:fldChar w:fldCharType="separate"/>
          </w:r>
          <w:ins w:id="100"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01" w:author="59011-14-07" w:date="2023-01-12T17:08:00Z"/>
              <w:noProof/>
              <w:lang w:val="fr-FR"/>
            </w:rPr>
          </w:pPr>
          <w:ins w:id="10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w:t>
            </w:r>
            <w:r>
              <w:rPr>
                <w:noProof/>
                <w:lang w:val="fr-FR"/>
              </w:rPr>
              <w:tab/>
            </w:r>
            <w:r w:rsidRPr="00312332">
              <w:rPr>
                <w:rStyle w:val="Lienhypertexte"/>
                <w:rFonts w:eastAsia="Ubuntu"/>
                <w:noProof/>
              </w:rPr>
              <w:t>Le contexte de l’étude</w:t>
            </w:r>
            <w:r>
              <w:rPr>
                <w:noProof/>
                <w:webHidden/>
              </w:rPr>
              <w:tab/>
            </w:r>
            <w:r>
              <w:rPr>
                <w:noProof/>
                <w:webHidden/>
              </w:rPr>
              <w:fldChar w:fldCharType="begin"/>
            </w:r>
            <w:r>
              <w:rPr>
                <w:noProof/>
                <w:webHidden/>
              </w:rPr>
              <w:instrText xml:space="preserve"> PAGEREF _Toc124435752 \h </w:instrText>
            </w:r>
            <w:r>
              <w:rPr>
                <w:noProof/>
                <w:webHidden/>
              </w:rPr>
            </w:r>
          </w:ins>
          <w:r>
            <w:rPr>
              <w:noProof/>
              <w:webHidden/>
            </w:rPr>
            <w:fldChar w:fldCharType="separate"/>
          </w:r>
          <w:ins w:id="103"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04" w:author="59011-14-07" w:date="2023-01-12T17:08:00Z"/>
              <w:noProof/>
              <w:lang w:val="fr-FR"/>
            </w:rPr>
          </w:pPr>
          <w:ins w:id="10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3.1.1</w:t>
            </w:r>
            <w:r>
              <w:rPr>
                <w:noProof/>
                <w:lang w:val="fr-FR"/>
              </w:rPr>
              <w:tab/>
            </w:r>
            <w:r w:rsidRPr="00312332">
              <w:rPr>
                <w:rStyle w:val="Lienhypertexte"/>
                <w:rFonts w:eastAsia="Ubuntu"/>
                <w:noProof/>
              </w:rPr>
              <w:t>Le cadre général :</w:t>
            </w:r>
            <w:r>
              <w:rPr>
                <w:noProof/>
                <w:webHidden/>
              </w:rPr>
              <w:tab/>
            </w:r>
            <w:r>
              <w:rPr>
                <w:noProof/>
                <w:webHidden/>
              </w:rPr>
              <w:fldChar w:fldCharType="begin"/>
            </w:r>
            <w:r>
              <w:rPr>
                <w:noProof/>
                <w:webHidden/>
              </w:rPr>
              <w:instrText xml:space="preserve"> PAGEREF _Toc124435753 \h </w:instrText>
            </w:r>
            <w:r>
              <w:rPr>
                <w:noProof/>
                <w:webHidden/>
              </w:rPr>
            </w:r>
          </w:ins>
          <w:r>
            <w:rPr>
              <w:noProof/>
              <w:webHidden/>
            </w:rPr>
            <w:fldChar w:fldCharType="separate"/>
          </w:r>
          <w:ins w:id="106"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07" w:author="59011-14-07" w:date="2023-01-12T17:08:00Z"/>
              <w:noProof/>
              <w:lang w:val="fr-FR"/>
            </w:rPr>
          </w:pPr>
          <w:ins w:id="10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3.1.2</w:t>
            </w:r>
            <w:r>
              <w:rPr>
                <w:noProof/>
                <w:lang w:val="fr-FR"/>
              </w:rPr>
              <w:tab/>
            </w:r>
            <w:r w:rsidRPr="00312332">
              <w:rPr>
                <w:rStyle w:val="Lienhypertexte"/>
                <w:rFonts w:eastAsia="Ubuntu"/>
                <w:noProof/>
              </w:rPr>
              <w:t>Les objectifs visés :</w:t>
            </w:r>
            <w:r>
              <w:rPr>
                <w:noProof/>
                <w:webHidden/>
              </w:rPr>
              <w:tab/>
            </w:r>
            <w:r>
              <w:rPr>
                <w:noProof/>
                <w:webHidden/>
              </w:rPr>
              <w:fldChar w:fldCharType="begin"/>
            </w:r>
            <w:r>
              <w:rPr>
                <w:noProof/>
                <w:webHidden/>
              </w:rPr>
              <w:instrText xml:space="preserve"> PAGEREF _Toc124435754 \h </w:instrText>
            </w:r>
            <w:r>
              <w:rPr>
                <w:noProof/>
                <w:webHidden/>
              </w:rPr>
            </w:r>
          </w:ins>
          <w:r>
            <w:rPr>
              <w:noProof/>
              <w:webHidden/>
            </w:rPr>
            <w:fldChar w:fldCharType="separate"/>
          </w:r>
          <w:ins w:id="109"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10" w:author="59011-14-07" w:date="2023-01-12T17:08:00Z"/>
              <w:noProof/>
              <w:lang w:val="fr-FR"/>
            </w:rPr>
          </w:pPr>
          <w:ins w:id="11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3.2</w:t>
            </w:r>
            <w:r>
              <w:rPr>
                <w:noProof/>
                <w:lang w:val="fr-FR"/>
              </w:rPr>
              <w:tab/>
            </w:r>
            <w:r w:rsidRPr="00312332">
              <w:rPr>
                <w:rStyle w:val="Lienhypertexte"/>
                <w:rFonts w:eastAsia="Ubuntu"/>
                <w:noProof/>
              </w:rPr>
              <w:t>Présentation globale des besoins</w:t>
            </w:r>
            <w:r>
              <w:rPr>
                <w:noProof/>
                <w:webHidden/>
              </w:rPr>
              <w:tab/>
            </w:r>
            <w:r>
              <w:rPr>
                <w:noProof/>
                <w:webHidden/>
              </w:rPr>
              <w:fldChar w:fldCharType="begin"/>
            </w:r>
            <w:r>
              <w:rPr>
                <w:noProof/>
                <w:webHidden/>
              </w:rPr>
              <w:instrText xml:space="preserve"> PAGEREF _Toc124435755 \h </w:instrText>
            </w:r>
            <w:r>
              <w:rPr>
                <w:noProof/>
                <w:webHidden/>
              </w:rPr>
            </w:r>
          </w:ins>
          <w:r>
            <w:rPr>
              <w:noProof/>
              <w:webHidden/>
            </w:rPr>
            <w:fldChar w:fldCharType="separate"/>
          </w:r>
          <w:ins w:id="112"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13" w:author="59011-14-07" w:date="2023-01-12T17:08:00Z"/>
              <w:noProof/>
              <w:lang w:val="fr-FR"/>
            </w:rPr>
          </w:pPr>
          <w:ins w:id="11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3.3</w:t>
            </w:r>
            <w:r>
              <w:rPr>
                <w:noProof/>
                <w:lang w:val="fr-FR"/>
              </w:rPr>
              <w:tab/>
            </w:r>
            <w:r w:rsidRPr="00312332">
              <w:rPr>
                <w:rStyle w:val="Lienhypertexte"/>
                <w:rFonts w:eastAsia="Ubuntu"/>
                <w:noProof/>
              </w:rPr>
              <w:t>Les rôles et responsabilité des utilisateurs</w:t>
            </w:r>
            <w:r>
              <w:rPr>
                <w:noProof/>
                <w:webHidden/>
              </w:rPr>
              <w:tab/>
            </w:r>
            <w:r>
              <w:rPr>
                <w:noProof/>
                <w:webHidden/>
              </w:rPr>
              <w:fldChar w:fldCharType="begin"/>
            </w:r>
            <w:r>
              <w:rPr>
                <w:noProof/>
                <w:webHidden/>
              </w:rPr>
              <w:instrText xml:space="preserve"> PAGEREF _Toc124435756 \h </w:instrText>
            </w:r>
            <w:r>
              <w:rPr>
                <w:noProof/>
                <w:webHidden/>
              </w:rPr>
            </w:r>
          </w:ins>
          <w:r>
            <w:rPr>
              <w:noProof/>
              <w:webHidden/>
            </w:rPr>
            <w:fldChar w:fldCharType="separate"/>
          </w:r>
          <w:ins w:id="115" w:author="59011-14-07" w:date="2023-01-12T17:08:00Z">
            <w:r>
              <w:rPr>
                <w:noProof/>
                <w:webHidden/>
              </w:rPr>
              <w:t>7</w:t>
            </w:r>
            <w:r>
              <w:rPr>
                <w:noProof/>
                <w:webHidden/>
              </w:rPr>
              <w:fldChar w:fldCharType="end"/>
            </w:r>
            <w:r w:rsidRPr="00312332">
              <w:rPr>
                <w:rStyle w:val="Lienhypertexte"/>
                <w:noProof/>
              </w:rPr>
              <w:fldChar w:fldCharType="end"/>
            </w:r>
          </w:ins>
        </w:p>
        <w:p w:rsidR="007315BC" w:rsidRDefault="007315BC">
          <w:pPr>
            <w:pStyle w:val="TM1"/>
            <w:tabs>
              <w:tab w:val="left" w:pos="440"/>
              <w:tab w:val="right" w:leader="dot" w:pos="9019"/>
            </w:tabs>
            <w:rPr>
              <w:ins w:id="116" w:author="59011-14-07" w:date="2023-01-12T17:08:00Z"/>
              <w:noProof/>
              <w:lang w:val="fr-FR"/>
            </w:rPr>
          </w:pPr>
          <w:ins w:id="11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w:t>
            </w:r>
            <w:r>
              <w:rPr>
                <w:noProof/>
                <w:lang w:val="fr-FR"/>
              </w:rPr>
              <w:tab/>
            </w:r>
            <w:r w:rsidRPr="00312332">
              <w:rPr>
                <w:rStyle w:val="Lienhypertexte"/>
                <w:rFonts w:eastAsia="Ubuntu"/>
                <w:noProof/>
              </w:rPr>
              <w:t>LES BESOINS FONCTIONNELS</w:t>
            </w:r>
            <w:r>
              <w:rPr>
                <w:noProof/>
                <w:webHidden/>
              </w:rPr>
              <w:tab/>
            </w:r>
            <w:r>
              <w:rPr>
                <w:noProof/>
                <w:webHidden/>
              </w:rPr>
              <w:fldChar w:fldCharType="begin"/>
            </w:r>
            <w:r>
              <w:rPr>
                <w:noProof/>
                <w:webHidden/>
              </w:rPr>
              <w:instrText xml:space="preserve"> PAGEREF _Toc124435757 \h </w:instrText>
            </w:r>
            <w:r>
              <w:rPr>
                <w:noProof/>
                <w:webHidden/>
              </w:rPr>
            </w:r>
          </w:ins>
          <w:r>
            <w:rPr>
              <w:noProof/>
              <w:webHidden/>
            </w:rPr>
            <w:fldChar w:fldCharType="separate"/>
          </w:r>
          <w:ins w:id="118"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19" w:author="59011-14-07" w:date="2023-01-12T17:08:00Z"/>
              <w:noProof/>
              <w:lang w:val="fr-FR"/>
            </w:rPr>
          </w:pPr>
          <w:ins w:id="12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w:t>
            </w:r>
            <w:r>
              <w:rPr>
                <w:noProof/>
                <w:lang w:val="fr-FR"/>
              </w:rPr>
              <w:tab/>
            </w:r>
            <w:r w:rsidRPr="00312332">
              <w:rPr>
                <w:rStyle w:val="Lienhypertexte"/>
                <w:rFonts w:eastAsia="Ubuntu"/>
                <w:noProof/>
              </w:rPr>
              <w:t>Page de connexion</w:t>
            </w:r>
            <w:r>
              <w:rPr>
                <w:noProof/>
                <w:webHidden/>
              </w:rPr>
              <w:tab/>
            </w:r>
            <w:r>
              <w:rPr>
                <w:noProof/>
                <w:webHidden/>
              </w:rPr>
              <w:fldChar w:fldCharType="begin"/>
            </w:r>
            <w:r>
              <w:rPr>
                <w:noProof/>
                <w:webHidden/>
              </w:rPr>
              <w:instrText xml:space="preserve"> PAGEREF _Toc124435758 \h </w:instrText>
            </w:r>
            <w:r>
              <w:rPr>
                <w:noProof/>
                <w:webHidden/>
              </w:rPr>
            </w:r>
          </w:ins>
          <w:r>
            <w:rPr>
              <w:noProof/>
              <w:webHidden/>
            </w:rPr>
            <w:fldChar w:fldCharType="separate"/>
          </w:r>
          <w:ins w:id="121"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22" w:author="59011-14-07" w:date="2023-01-12T17:08:00Z"/>
              <w:noProof/>
              <w:lang w:val="fr-FR"/>
            </w:rPr>
          </w:pPr>
          <w:ins w:id="12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"_Toc124435759"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_Toc124435759 \h </w:instrText>
            </w:r>
            <w:r>
              <w:rPr>
                <w:noProof/>
                <w:webHidden/>
              </w:rPr>
            </w:r>
          </w:ins>
          <w:r>
            <w:rPr>
              <w:noProof/>
              <w:webHidden/>
            </w:rPr>
            <w:fldChar w:fldCharType="separate"/>
          </w:r>
          <w:ins w:id="124"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25" w:author="59011-14-07" w:date="2023-01-12T17:08:00Z"/>
              <w:noProof/>
              <w:lang w:val="fr-FR"/>
            </w:rPr>
          </w:pPr>
          <w:ins w:id="12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4.1.2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_Toc124435760 \h </w:instrText>
            </w:r>
            <w:r>
              <w:rPr>
                <w:noProof/>
                <w:webHidden/>
              </w:rPr>
            </w:r>
          </w:ins>
          <w:r>
            <w:rPr>
              <w:noProof/>
              <w:webHidden/>
            </w:rPr>
            <w:fldChar w:fldCharType="separate"/>
          </w:r>
          <w:ins w:id="127"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28" w:author="59011-14-07" w:date="2023-01-12T17:08:00Z"/>
              <w:noProof/>
              <w:lang w:val="fr-FR"/>
            </w:rPr>
          </w:pPr>
          <w:ins w:id="12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w:t>
            </w:r>
            <w:r>
              <w:rPr>
                <w:noProof/>
                <w:lang w:val="fr-FR"/>
              </w:rPr>
              <w:tab/>
            </w:r>
            <w:r w:rsidRPr="00312332">
              <w:rPr>
                <w:rStyle w:val="Lienhypertexte"/>
                <w:rFonts w:eastAsia="Ubuntu"/>
                <w:noProof/>
              </w:rPr>
              <w:t>Accueil</w:t>
            </w:r>
            <w:r>
              <w:rPr>
                <w:noProof/>
                <w:webHidden/>
              </w:rPr>
              <w:tab/>
            </w:r>
            <w:r>
              <w:rPr>
                <w:noProof/>
                <w:webHidden/>
              </w:rPr>
              <w:fldChar w:fldCharType="begin"/>
            </w:r>
            <w:r>
              <w:rPr>
                <w:noProof/>
                <w:webHidden/>
              </w:rPr>
              <w:instrText xml:space="preserve"> PAGEREF _Toc124435761 \h </w:instrText>
            </w:r>
            <w:r>
              <w:rPr>
                <w:noProof/>
                <w:webHidden/>
              </w:rPr>
            </w:r>
          </w:ins>
          <w:r>
            <w:rPr>
              <w:noProof/>
              <w:webHidden/>
            </w:rPr>
            <w:fldChar w:fldCharType="separate"/>
          </w:r>
          <w:ins w:id="130"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31" w:author="59011-14-07" w:date="2023-01-12T17:08:00Z"/>
              <w:noProof/>
              <w:lang w:val="fr-FR"/>
            </w:rPr>
          </w:pPr>
          <w:ins w:id="13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_Toc124435762 \h </w:instrText>
            </w:r>
            <w:r>
              <w:rPr>
                <w:noProof/>
                <w:webHidden/>
              </w:rPr>
            </w:r>
          </w:ins>
          <w:r>
            <w:rPr>
              <w:noProof/>
              <w:webHidden/>
            </w:rPr>
            <w:fldChar w:fldCharType="separate"/>
          </w:r>
          <w:ins w:id="133" w:author="59011-14-07" w:date="2023-01-12T17:08:00Z">
            <w:r>
              <w:rPr>
                <w:noProof/>
                <w:webHidden/>
              </w:rPr>
              <w:t>9</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34" w:author="59011-14-07" w:date="2023-01-12T17:08:00Z"/>
              <w:noProof/>
              <w:lang w:val="fr-FR"/>
            </w:rPr>
          </w:pPr>
          <w:ins w:id="13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4.2.2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_Toc124435763 \h </w:instrText>
            </w:r>
            <w:r>
              <w:rPr>
                <w:noProof/>
                <w:webHidden/>
              </w:rPr>
            </w:r>
          </w:ins>
          <w:r>
            <w:rPr>
              <w:noProof/>
              <w:webHidden/>
            </w:rPr>
            <w:fldChar w:fldCharType="separate"/>
          </w:r>
          <w:ins w:id="136"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37" w:author="59011-14-07" w:date="2023-01-12T17:08:00Z"/>
              <w:noProof/>
              <w:lang w:val="fr-FR"/>
            </w:rPr>
          </w:pPr>
          <w:ins w:id="13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w:t>
            </w:r>
            <w:r>
              <w:rPr>
                <w:noProof/>
                <w:lang w:val="fr-FR"/>
              </w:rPr>
              <w:tab/>
            </w:r>
            <w:r w:rsidRPr="00312332">
              <w:rPr>
                <w:rStyle w:val="Lienhypertexte"/>
                <w:rFonts w:eastAsia="Ubuntu"/>
                <w:noProof/>
              </w:rPr>
              <w:t>Gestion des réservations</w:t>
            </w:r>
            <w:r>
              <w:rPr>
                <w:noProof/>
                <w:webHidden/>
              </w:rPr>
              <w:tab/>
            </w:r>
            <w:r>
              <w:rPr>
                <w:noProof/>
                <w:webHidden/>
              </w:rPr>
              <w:fldChar w:fldCharType="begin"/>
            </w:r>
            <w:r>
              <w:rPr>
                <w:noProof/>
                <w:webHidden/>
              </w:rPr>
              <w:instrText xml:space="preserve"> PAGEREF _Toc124435764 \h </w:instrText>
            </w:r>
            <w:r>
              <w:rPr>
                <w:noProof/>
                <w:webHidden/>
              </w:rPr>
            </w:r>
          </w:ins>
          <w:r>
            <w:rPr>
              <w:noProof/>
              <w:webHidden/>
            </w:rPr>
            <w:fldChar w:fldCharType="separate"/>
          </w:r>
          <w:ins w:id="139"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40" w:author="59011-14-07" w:date="2023-01-12T17:08:00Z"/>
              <w:noProof/>
              <w:lang w:val="fr-FR"/>
            </w:rPr>
          </w:pPr>
          <w:ins w:id="14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_Toc124435765 \h </w:instrText>
            </w:r>
            <w:r>
              <w:rPr>
                <w:noProof/>
                <w:webHidden/>
              </w:rPr>
            </w:r>
          </w:ins>
          <w:r>
            <w:rPr>
              <w:noProof/>
              <w:webHidden/>
            </w:rPr>
            <w:fldChar w:fldCharType="separate"/>
          </w:r>
          <w:ins w:id="142"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43" w:author="59011-14-07" w:date="2023-01-12T17:08:00Z"/>
              <w:noProof/>
              <w:lang w:val="fr-FR"/>
            </w:rPr>
          </w:pPr>
          <w:ins w:id="14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4.3.2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_Toc124435766 \h </w:instrText>
            </w:r>
            <w:r>
              <w:rPr>
                <w:noProof/>
                <w:webHidden/>
              </w:rPr>
            </w:r>
          </w:ins>
          <w:r>
            <w:rPr>
              <w:noProof/>
              <w:webHidden/>
            </w:rPr>
            <w:fldChar w:fldCharType="separate"/>
          </w:r>
          <w:ins w:id="145"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46" w:author="59011-14-07" w:date="2023-01-12T17:08:00Z"/>
              <w:noProof/>
              <w:lang w:val="fr-FR"/>
            </w:rPr>
          </w:pPr>
          <w:ins w:id="14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w:t>
            </w:r>
            <w:r>
              <w:rPr>
                <w:noProof/>
                <w:lang w:val="fr-FR"/>
              </w:rPr>
              <w:tab/>
            </w:r>
            <w:r w:rsidRPr="00312332">
              <w:rPr>
                <w:rStyle w:val="Lienhypertexte"/>
                <w:rFonts w:eastAsia="Ubuntu"/>
                <w:noProof/>
              </w:rPr>
              <w:t>Formulaire de Réservation</w:t>
            </w:r>
            <w:r>
              <w:rPr>
                <w:noProof/>
                <w:webHidden/>
              </w:rPr>
              <w:tab/>
            </w:r>
            <w:r>
              <w:rPr>
                <w:noProof/>
                <w:webHidden/>
              </w:rPr>
              <w:fldChar w:fldCharType="begin"/>
            </w:r>
            <w:r>
              <w:rPr>
                <w:noProof/>
                <w:webHidden/>
              </w:rPr>
              <w:instrText xml:space="preserve"> PAGEREF _Toc124435767 \h </w:instrText>
            </w:r>
            <w:r>
              <w:rPr>
                <w:noProof/>
                <w:webHidden/>
              </w:rPr>
            </w:r>
          </w:ins>
          <w:r>
            <w:rPr>
              <w:noProof/>
              <w:webHidden/>
            </w:rPr>
            <w:fldChar w:fldCharType="separate"/>
          </w:r>
          <w:ins w:id="148"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49" w:author="59011-14-07" w:date="2023-01-12T17:08:00Z"/>
              <w:noProof/>
              <w:lang w:val="fr-FR"/>
            </w:rPr>
          </w:pPr>
          <w:ins w:id="15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_Toc124435768 \h </w:instrText>
            </w:r>
            <w:r>
              <w:rPr>
                <w:noProof/>
                <w:webHidden/>
              </w:rPr>
            </w:r>
          </w:ins>
          <w:r>
            <w:rPr>
              <w:noProof/>
              <w:webHidden/>
            </w:rPr>
            <w:fldChar w:fldCharType="separate"/>
          </w:r>
          <w:ins w:id="151" w:author="59011-14-07" w:date="2023-01-12T17:08:00Z">
            <w:r>
              <w:rPr>
                <w:noProof/>
                <w:webHidden/>
              </w:rPr>
              <w:t>10</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52" w:author="59011-14-07" w:date="2023-01-12T17:08:00Z"/>
              <w:noProof/>
              <w:lang w:val="fr-FR"/>
            </w:rPr>
          </w:pPr>
          <w:ins w:id="15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"_Toc124435769"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4.4.2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_Toc124435769 \h </w:instrText>
            </w:r>
            <w:r>
              <w:rPr>
                <w:noProof/>
                <w:webHidden/>
              </w:rPr>
            </w:r>
          </w:ins>
          <w:r>
            <w:rPr>
              <w:noProof/>
              <w:webHidden/>
            </w:rPr>
            <w:fldChar w:fldCharType="separate"/>
          </w:r>
          <w:ins w:id="154"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55" w:author="59011-14-07" w:date="2023-01-12T17:08:00Z"/>
              <w:noProof/>
              <w:lang w:val="fr-FR"/>
            </w:rPr>
          </w:pPr>
          <w:ins w:id="15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w:t>
            </w:r>
            <w:r>
              <w:rPr>
                <w:noProof/>
                <w:lang w:val="fr-FR"/>
              </w:rPr>
              <w:tab/>
            </w:r>
            <w:r w:rsidRPr="00312332">
              <w:rPr>
                <w:rStyle w:val="Lienhypertexte"/>
                <w:rFonts w:eastAsia="Ubuntu"/>
                <w:noProof/>
              </w:rPr>
              <w:t>Gestion des prestations</w:t>
            </w:r>
            <w:r>
              <w:rPr>
                <w:noProof/>
                <w:webHidden/>
              </w:rPr>
              <w:tab/>
            </w:r>
            <w:r>
              <w:rPr>
                <w:noProof/>
                <w:webHidden/>
              </w:rPr>
              <w:fldChar w:fldCharType="begin"/>
            </w:r>
            <w:r>
              <w:rPr>
                <w:noProof/>
                <w:webHidden/>
              </w:rPr>
              <w:instrText xml:space="preserve"> PAGEREF _Toc124435770 \h </w:instrText>
            </w:r>
            <w:r>
              <w:rPr>
                <w:noProof/>
                <w:webHidden/>
              </w:rPr>
            </w:r>
          </w:ins>
          <w:r>
            <w:rPr>
              <w:noProof/>
              <w:webHidden/>
            </w:rPr>
            <w:fldChar w:fldCharType="separate"/>
          </w:r>
          <w:ins w:id="157"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58" w:author="59011-14-07" w:date="2023-01-12T17:08:00Z"/>
              <w:noProof/>
              <w:lang w:val="fr-FR"/>
            </w:rPr>
          </w:pPr>
          <w:ins w:id="15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_Toc124435771 \h </w:instrText>
            </w:r>
            <w:r>
              <w:rPr>
                <w:noProof/>
                <w:webHidden/>
              </w:rPr>
            </w:r>
          </w:ins>
          <w:r>
            <w:rPr>
              <w:noProof/>
              <w:webHidden/>
            </w:rPr>
            <w:fldChar w:fldCharType="separate"/>
          </w:r>
          <w:ins w:id="160"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61" w:author="59011-14-07" w:date="2023-01-12T17:08:00Z"/>
              <w:noProof/>
              <w:lang w:val="fr-FR"/>
            </w:rPr>
          </w:pPr>
          <w:ins w:id="16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4.5.2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_Toc124435772 \h </w:instrText>
            </w:r>
            <w:r>
              <w:rPr>
                <w:noProof/>
                <w:webHidden/>
              </w:rPr>
            </w:r>
          </w:ins>
          <w:r>
            <w:rPr>
              <w:noProof/>
              <w:webHidden/>
            </w:rPr>
            <w:fldChar w:fldCharType="separate"/>
          </w:r>
          <w:ins w:id="163"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64" w:author="59011-14-07" w:date="2023-01-12T17:08:00Z"/>
              <w:noProof/>
              <w:lang w:val="fr-FR"/>
            </w:rPr>
          </w:pPr>
          <w:ins w:id="16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w:t>
            </w:r>
            <w:r>
              <w:rPr>
                <w:noProof/>
                <w:lang w:val="fr-FR"/>
              </w:rPr>
              <w:tab/>
            </w:r>
            <w:r w:rsidRPr="00312332">
              <w:rPr>
                <w:rStyle w:val="Lienhypertexte"/>
                <w:rFonts w:eastAsia="Ubuntu"/>
                <w:noProof/>
              </w:rPr>
              <w:t>Gestion du nettoyage</w:t>
            </w:r>
            <w:r>
              <w:rPr>
                <w:noProof/>
                <w:webHidden/>
              </w:rPr>
              <w:tab/>
            </w:r>
            <w:r>
              <w:rPr>
                <w:noProof/>
                <w:webHidden/>
              </w:rPr>
              <w:fldChar w:fldCharType="begin"/>
            </w:r>
            <w:r>
              <w:rPr>
                <w:noProof/>
                <w:webHidden/>
              </w:rPr>
              <w:instrText xml:space="preserve"> PAGEREF _Toc124435773 \h </w:instrText>
            </w:r>
            <w:r>
              <w:rPr>
                <w:noProof/>
                <w:webHidden/>
              </w:rPr>
            </w:r>
          </w:ins>
          <w:r>
            <w:rPr>
              <w:noProof/>
              <w:webHidden/>
            </w:rPr>
            <w:fldChar w:fldCharType="separate"/>
          </w:r>
          <w:ins w:id="166"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67" w:author="59011-14-07" w:date="2023-01-12T17:08:00Z"/>
              <w:noProof/>
              <w:lang w:val="fr-FR"/>
            </w:rPr>
          </w:pPr>
          <w:ins w:id="16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_Toc124435774 \h </w:instrText>
            </w:r>
            <w:r>
              <w:rPr>
                <w:noProof/>
                <w:webHidden/>
              </w:rPr>
            </w:r>
          </w:ins>
          <w:r>
            <w:rPr>
              <w:noProof/>
              <w:webHidden/>
            </w:rPr>
            <w:fldChar w:fldCharType="separate"/>
          </w:r>
          <w:ins w:id="169"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70" w:author="59011-14-07" w:date="2023-01-12T17:08:00Z"/>
              <w:noProof/>
              <w:lang w:val="fr-FR"/>
            </w:rPr>
          </w:pPr>
          <w:ins w:id="17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4.6.2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_Toc124435775 \h </w:instrText>
            </w:r>
            <w:r>
              <w:rPr>
                <w:noProof/>
                <w:webHidden/>
              </w:rPr>
            </w:r>
          </w:ins>
          <w:r>
            <w:rPr>
              <w:noProof/>
              <w:webHidden/>
            </w:rPr>
            <w:fldChar w:fldCharType="separate"/>
          </w:r>
          <w:ins w:id="172" w:author="59011-14-07" w:date="2023-01-12T17:08:00Z">
            <w:r>
              <w:rPr>
                <w:noProof/>
                <w:webHidden/>
              </w:rPr>
              <w:t>11</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73" w:author="59011-14-07" w:date="2023-01-12T17:08:00Z"/>
              <w:noProof/>
              <w:lang w:val="fr-FR"/>
            </w:rPr>
          </w:pPr>
          <w:ins w:id="17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w:t>
            </w:r>
            <w:r>
              <w:rPr>
                <w:noProof/>
                <w:lang w:val="fr-FR"/>
              </w:rPr>
              <w:tab/>
            </w:r>
            <w:r w:rsidRPr="00312332">
              <w:rPr>
                <w:rStyle w:val="Lienhypertexte"/>
                <w:rFonts w:eastAsia="Ubuntu"/>
                <w:noProof/>
              </w:rPr>
              <w:t>Gestion des chambres</w:t>
            </w:r>
            <w:r>
              <w:rPr>
                <w:noProof/>
                <w:webHidden/>
              </w:rPr>
              <w:tab/>
            </w:r>
            <w:r>
              <w:rPr>
                <w:noProof/>
                <w:webHidden/>
              </w:rPr>
              <w:fldChar w:fldCharType="begin"/>
            </w:r>
            <w:r>
              <w:rPr>
                <w:noProof/>
                <w:webHidden/>
              </w:rPr>
              <w:instrText xml:space="preserve"> PAGEREF _Toc124435776 \h </w:instrText>
            </w:r>
            <w:r>
              <w:rPr>
                <w:noProof/>
                <w:webHidden/>
              </w:rPr>
            </w:r>
          </w:ins>
          <w:r>
            <w:rPr>
              <w:noProof/>
              <w:webHidden/>
            </w:rPr>
            <w:fldChar w:fldCharType="separate"/>
          </w:r>
          <w:ins w:id="175"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76" w:author="59011-14-07" w:date="2023-01-12T17:08:00Z"/>
              <w:noProof/>
              <w:lang w:val="fr-FR"/>
            </w:rPr>
          </w:pPr>
          <w:ins w:id="17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4.7.1</w:t>
            </w:r>
            <w:r>
              <w:rPr>
                <w:noProof/>
                <w:lang w:val="fr-FR"/>
              </w:rPr>
              <w:tab/>
            </w:r>
            <w:r w:rsidRPr="00312332">
              <w:rPr>
                <w:rStyle w:val="Lienhypertexte"/>
                <w:rFonts w:eastAsia="Ubuntu"/>
                <w:noProof/>
              </w:rPr>
              <w:t>Description</w:t>
            </w:r>
            <w:r>
              <w:rPr>
                <w:noProof/>
                <w:webHidden/>
              </w:rPr>
              <w:tab/>
            </w:r>
            <w:r>
              <w:rPr>
                <w:noProof/>
                <w:webHidden/>
              </w:rPr>
              <w:fldChar w:fldCharType="begin"/>
            </w:r>
            <w:r>
              <w:rPr>
                <w:noProof/>
                <w:webHidden/>
              </w:rPr>
              <w:instrText xml:space="preserve"> PAGEREF _Toc124435777 \h </w:instrText>
            </w:r>
            <w:r>
              <w:rPr>
                <w:noProof/>
                <w:webHidden/>
              </w:rPr>
            </w:r>
          </w:ins>
          <w:r>
            <w:rPr>
              <w:noProof/>
              <w:webHidden/>
            </w:rPr>
            <w:fldChar w:fldCharType="separate"/>
          </w:r>
          <w:ins w:id="178"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79" w:author="59011-14-07" w:date="2023-01-12T17:08:00Z"/>
              <w:noProof/>
              <w:lang w:val="fr-FR"/>
            </w:rPr>
          </w:pPr>
          <w:ins w:id="18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4.7.2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_Toc124435778 \h </w:instrText>
            </w:r>
            <w:r>
              <w:rPr>
                <w:noProof/>
                <w:webHidden/>
              </w:rPr>
            </w:r>
          </w:ins>
          <w:r>
            <w:rPr>
              <w:noProof/>
              <w:webHidden/>
            </w:rPr>
            <w:fldChar w:fldCharType="separate"/>
          </w:r>
          <w:ins w:id="181"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82" w:author="59011-14-07" w:date="2023-01-12T17:08:00Z"/>
              <w:noProof/>
              <w:lang w:val="fr-FR"/>
            </w:rPr>
          </w:pPr>
          <w:ins w:id="18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"_Toc124435779"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4.8</w:t>
            </w:r>
            <w:r>
              <w:rPr>
                <w:noProof/>
                <w:lang w:val="fr-FR"/>
              </w:rPr>
              <w:tab/>
            </w:r>
            <w:r w:rsidRPr="00312332">
              <w:rPr>
                <w:rStyle w:val="Lienhypertexte"/>
                <w:rFonts w:eastAsia="Ubuntu"/>
                <w:noProof/>
              </w:rPr>
              <w:t>Historique des factures</w:t>
            </w:r>
            <w:r>
              <w:rPr>
                <w:noProof/>
                <w:webHidden/>
              </w:rPr>
              <w:tab/>
            </w:r>
            <w:r>
              <w:rPr>
                <w:noProof/>
                <w:webHidden/>
              </w:rPr>
              <w:fldChar w:fldCharType="begin"/>
            </w:r>
            <w:r>
              <w:rPr>
                <w:noProof/>
                <w:webHidden/>
              </w:rPr>
              <w:instrText xml:space="preserve"> PAGEREF _Toc124435779 \h </w:instrText>
            </w:r>
            <w:r>
              <w:rPr>
                <w:noProof/>
                <w:webHidden/>
              </w:rPr>
            </w:r>
          </w:ins>
          <w:r>
            <w:rPr>
              <w:noProof/>
              <w:webHidden/>
            </w:rPr>
            <w:fldChar w:fldCharType="separate"/>
          </w:r>
          <w:ins w:id="184"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85" w:author="59011-14-07" w:date="2023-01-12T17:08:00Z"/>
              <w:noProof/>
              <w:lang w:val="fr-FR"/>
            </w:rPr>
          </w:pPr>
          <w:ins w:id="18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4.8.1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_Toc124435780 \h </w:instrText>
            </w:r>
            <w:r>
              <w:rPr>
                <w:noProof/>
                <w:webHidden/>
              </w:rPr>
            </w:r>
          </w:ins>
          <w:r>
            <w:rPr>
              <w:noProof/>
              <w:webHidden/>
            </w:rPr>
            <w:fldChar w:fldCharType="separate"/>
          </w:r>
          <w:ins w:id="187"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88" w:author="59011-14-07" w:date="2023-01-12T17:08:00Z"/>
              <w:noProof/>
              <w:lang w:val="fr-FR"/>
            </w:rPr>
          </w:pPr>
          <w:ins w:id="18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4.8.2</w:t>
            </w:r>
            <w:r>
              <w:rPr>
                <w:noProof/>
                <w:lang w:val="fr-FR"/>
              </w:rPr>
              <w:tab/>
            </w:r>
            <w:r w:rsidRPr="00312332">
              <w:rPr>
                <w:rStyle w:val="Lienhypertexte"/>
                <w:noProof/>
              </w:rPr>
              <w:t>Priorité</w:t>
            </w:r>
            <w:r>
              <w:rPr>
                <w:noProof/>
                <w:webHidden/>
              </w:rPr>
              <w:tab/>
            </w:r>
            <w:r>
              <w:rPr>
                <w:noProof/>
                <w:webHidden/>
              </w:rPr>
              <w:fldChar w:fldCharType="begin"/>
            </w:r>
            <w:r>
              <w:rPr>
                <w:noProof/>
                <w:webHidden/>
              </w:rPr>
              <w:instrText xml:space="preserve"> PAGEREF _Toc124435781 \h </w:instrText>
            </w:r>
            <w:r>
              <w:rPr>
                <w:noProof/>
                <w:webHidden/>
              </w:rPr>
            </w:r>
          </w:ins>
          <w:r>
            <w:rPr>
              <w:noProof/>
              <w:webHidden/>
            </w:rPr>
            <w:fldChar w:fldCharType="separate"/>
          </w:r>
          <w:ins w:id="190" w:author="59011-14-07" w:date="2023-01-12T17:08:00Z">
            <w:r>
              <w:rPr>
                <w:noProof/>
                <w:webHidden/>
              </w:rPr>
              <w:t>12</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191" w:author="59011-14-07" w:date="2023-01-12T17:08:00Z"/>
              <w:noProof/>
              <w:lang w:val="fr-FR"/>
            </w:rPr>
          </w:pPr>
          <w:ins w:id="19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4.9</w:t>
            </w:r>
            <w:r>
              <w:rPr>
                <w:noProof/>
                <w:lang w:val="fr-FR"/>
              </w:rPr>
              <w:tab/>
            </w:r>
            <w:r w:rsidRPr="00312332">
              <w:rPr>
                <w:rStyle w:val="Lienhypertexte"/>
                <w:rFonts w:eastAsia="Ubuntu"/>
                <w:noProof/>
              </w:rPr>
              <w:t>Gestion des employés</w:t>
            </w:r>
            <w:r>
              <w:rPr>
                <w:noProof/>
                <w:webHidden/>
              </w:rPr>
              <w:tab/>
            </w:r>
            <w:r>
              <w:rPr>
                <w:noProof/>
                <w:webHidden/>
              </w:rPr>
              <w:fldChar w:fldCharType="begin"/>
            </w:r>
            <w:r>
              <w:rPr>
                <w:noProof/>
                <w:webHidden/>
              </w:rPr>
              <w:instrText xml:space="preserve"> PAGEREF _Toc124435782 \h </w:instrText>
            </w:r>
            <w:r>
              <w:rPr>
                <w:noProof/>
                <w:webHidden/>
              </w:rPr>
            </w:r>
          </w:ins>
          <w:r>
            <w:rPr>
              <w:noProof/>
              <w:webHidden/>
            </w:rPr>
            <w:fldChar w:fldCharType="separate"/>
          </w:r>
          <w:ins w:id="193" w:author="59011-14-07" w:date="2023-01-12T17:08:00Z">
            <w:r>
              <w:rPr>
                <w:noProof/>
                <w:webHidden/>
              </w:rPr>
              <w:t>13</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94" w:author="59011-14-07" w:date="2023-01-12T17:08:00Z"/>
              <w:noProof/>
              <w:lang w:val="fr-FR"/>
            </w:rPr>
          </w:pPr>
          <w:ins w:id="19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4.9.1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_Toc124435783 \h </w:instrText>
            </w:r>
            <w:r>
              <w:rPr>
                <w:noProof/>
                <w:webHidden/>
              </w:rPr>
            </w:r>
          </w:ins>
          <w:r>
            <w:rPr>
              <w:noProof/>
              <w:webHidden/>
            </w:rPr>
            <w:fldChar w:fldCharType="separate"/>
          </w:r>
          <w:ins w:id="196" w:author="59011-14-07" w:date="2023-01-12T17:08:00Z">
            <w:r>
              <w:rPr>
                <w:noProof/>
                <w:webHidden/>
              </w:rPr>
              <w:t>13</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197" w:author="59011-14-07" w:date="2023-01-12T17:08:00Z"/>
              <w:noProof/>
              <w:lang w:val="fr-FR"/>
            </w:rPr>
          </w:pPr>
          <w:ins w:id="19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4.9.2</w:t>
            </w:r>
            <w:r>
              <w:rPr>
                <w:noProof/>
                <w:lang w:val="fr-FR"/>
              </w:rPr>
              <w:tab/>
            </w:r>
            <w:r w:rsidRPr="00312332">
              <w:rPr>
                <w:rStyle w:val="Lienhypertexte"/>
                <w:rFonts w:eastAsia="Ubuntu"/>
                <w:noProof/>
              </w:rPr>
              <w:t>Priorité</w:t>
            </w:r>
            <w:r>
              <w:rPr>
                <w:noProof/>
                <w:webHidden/>
              </w:rPr>
              <w:tab/>
            </w:r>
            <w:r>
              <w:rPr>
                <w:noProof/>
                <w:webHidden/>
              </w:rPr>
              <w:fldChar w:fldCharType="begin"/>
            </w:r>
            <w:r>
              <w:rPr>
                <w:noProof/>
                <w:webHidden/>
              </w:rPr>
              <w:instrText xml:space="preserve"> PAGEREF _Toc124435784 \h </w:instrText>
            </w:r>
            <w:r>
              <w:rPr>
                <w:noProof/>
                <w:webHidden/>
              </w:rPr>
            </w:r>
          </w:ins>
          <w:r>
            <w:rPr>
              <w:noProof/>
              <w:webHidden/>
            </w:rPr>
            <w:fldChar w:fldCharType="separate"/>
          </w:r>
          <w:ins w:id="199" w:author="59011-14-07" w:date="2023-01-12T17:08:00Z">
            <w:r>
              <w:rPr>
                <w:noProof/>
                <w:webHidden/>
              </w:rPr>
              <w:t>13</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00" w:author="59011-14-07" w:date="2023-01-12T17:08:00Z"/>
              <w:noProof/>
              <w:lang w:val="fr-FR"/>
            </w:rPr>
          </w:pPr>
          <w:ins w:id="20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4.10</w:t>
            </w:r>
            <w:r>
              <w:rPr>
                <w:noProof/>
                <w:lang w:val="fr-FR"/>
              </w:rPr>
              <w:tab/>
            </w:r>
            <w:r w:rsidRPr="00312332">
              <w:rPr>
                <w:rStyle w:val="Lienhypertexte"/>
                <w:noProof/>
              </w:rPr>
              <w:t>Gestion des clients</w:t>
            </w:r>
            <w:r>
              <w:rPr>
                <w:noProof/>
                <w:webHidden/>
              </w:rPr>
              <w:tab/>
            </w:r>
            <w:r>
              <w:rPr>
                <w:noProof/>
                <w:webHidden/>
              </w:rPr>
              <w:fldChar w:fldCharType="begin"/>
            </w:r>
            <w:r>
              <w:rPr>
                <w:noProof/>
                <w:webHidden/>
              </w:rPr>
              <w:instrText xml:space="preserve"> PAGEREF _Toc124435785 \h </w:instrText>
            </w:r>
            <w:r>
              <w:rPr>
                <w:noProof/>
                <w:webHidden/>
              </w:rPr>
            </w:r>
          </w:ins>
          <w:r>
            <w:rPr>
              <w:noProof/>
              <w:webHidden/>
            </w:rPr>
            <w:fldChar w:fldCharType="separate"/>
          </w:r>
          <w:ins w:id="202" w:author="59011-14-07" w:date="2023-01-12T17:08:00Z">
            <w:r>
              <w:rPr>
                <w:noProof/>
                <w:webHidden/>
              </w:rPr>
              <w:t>13</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03" w:author="59011-14-07" w:date="2023-01-12T17:08:00Z"/>
              <w:noProof/>
              <w:lang w:val="fr-FR"/>
            </w:rPr>
          </w:pPr>
          <w:ins w:id="20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4.10.1</w:t>
            </w:r>
            <w:r>
              <w:rPr>
                <w:noProof/>
                <w:lang w:val="fr-FR"/>
              </w:rPr>
              <w:tab/>
            </w:r>
            <w:r w:rsidRPr="00312332">
              <w:rPr>
                <w:rStyle w:val="Lienhypertexte"/>
                <w:noProof/>
              </w:rPr>
              <w:t>Description</w:t>
            </w:r>
            <w:r>
              <w:rPr>
                <w:noProof/>
                <w:webHidden/>
              </w:rPr>
              <w:tab/>
            </w:r>
            <w:r>
              <w:rPr>
                <w:noProof/>
                <w:webHidden/>
              </w:rPr>
              <w:fldChar w:fldCharType="begin"/>
            </w:r>
            <w:r>
              <w:rPr>
                <w:noProof/>
                <w:webHidden/>
              </w:rPr>
              <w:instrText xml:space="preserve"> PAGEREF _Toc124435786 \h </w:instrText>
            </w:r>
            <w:r>
              <w:rPr>
                <w:noProof/>
                <w:webHidden/>
              </w:rPr>
            </w:r>
          </w:ins>
          <w:r>
            <w:rPr>
              <w:noProof/>
              <w:webHidden/>
            </w:rPr>
            <w:fldChar w:fldCharType="separate"/>
          </w:r>
          <w:ins w:id="205" w:author="59011-14-07" w:date="2023-01-12T17:08:00Z">
            <w:r>
              <w:rPr>
                <w:noProof/>
                <w:webHidden/>
              </w:rPr>
              <w:t>13</w:t>
            </w:r>
            <w:r>
              <w:rPr>
                <w:noProof/>
                <w:webHidden/>
              </w:rPr>
              <w:fldChar w:fldCharType="end"/>
            </w:r>
            <w:r w:rsidRPr="00312332">
              <w:rPr>
                <w:rStyle w:val="Lienhypertexte"/>
                <w:noProof/>
              </w:rPr>
              <w:fldChar w:fldCharType="end"/>
            </w:r>
          </w:ins>
        </w:p>
        <w:p w:rsidR="007315BC" w:rsidRDefault="007315BC">
          <w:pPr>
            <w:pStyle w:val="TM1"/>
            <w:tabs>
              <w:tab w:val="left" w:pos="440"/>
              <w:tab w:val="right" w:leader="dot" w:pos="9019"/>
            </w:tabs>
            <w:rPr>
              <w:ins w:id="206" w:author="59011-14-07" w:date="2023-01-12T17:08:00Z"/>
              <w:noProof/>
              <w:lang w:val="fr-FR"/>
            </w:rPr>
          </w:pPr>
          <w:ins w:id="20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w:t>
            </w:r>
            <w:r>
              <w:rPr>
                <w:noProof/>
                <w:lang w:val="fr-FR"/>
              </w:rPr>
              <w:tab/>
            </w:r>
            <w:r w:rsidRPr="00312332">
              <w:rPr>
                <w:rStyle w:val="Lienhypertexte"/>
                <w:rFonts w:eastAsia="Ubuntu"/>
                <w:noProof/>
              </w:rPr>
              <w:t>LES BESOINS NON FONCTIONNELLES</w:t>
            </w:r>
            <w:r>
              <w:rPr>
                <w:noProof/>
                <w:webHidden/>
              </w:rPr>
              <w:tab/>
            </w:r>
            <w:r>
              <w:rPr>
                <w:noProof/>
                <w:webHidden/>
              </w:rPr>
              <w:fldChar w:fldCharType="begin"/>
            </w:r>
            <w:r>
              <w:rPr>
                <w:noProof/>
                <w:webHidden/>
              </w:rPr>
              <w:instrText xml:space="preserve"> PAGEREF _Toc124435788 \h </w:instrText>
            </w:r>
            <w:r>
              <w:rPr>
                <w:noProof/>
                <w:webHidden/>
              </w:rPr>
            </w:r>
          </w:ins>
          <w:r>
            <w:rPr>
              <w:noProof/>
              <w:webHidden/>
            </w:rPr>
            <w:fldChar w:fldCharType="separate"/>
          </w:r>
          <w:ins w:id="208" w:author="59011-14-07" w:date="2023-01-12T17:08:00Z">
            <w:r>
              <w:rPr>
                <w:noProof/>
                <w:webHidden/>
              </w:rPr>
              <w:t>14</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09" w:author="59011-14-07" w:date="2023-01-12T17:08:00Z"/>
              <w:noProof/>
              <w:lang w:val="fr-FR"/>
            </w:rPr>
          </w:pPr>
          <w:ins w:id="21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"_Toc124435789"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w:t>
            </w:r>
            <w:r>
              <w:rPr>
                <w:noProof/>
                <w:lang w:val="fr-FR"/>
              </w:rPr>
              <w:tab/>
            </w:r>
            <w:r w:rsidRPr="00312332">
              <w:rPr>
                <w:rStyle w:val="Lienhypertexte"/>
                <w:noProof/>
              </w:rPr>
              <w:t>Contraintes technique</w:t>
            </w:r>
            <w:r>
              <w:rPr>
                <w:noProof/>
                <w:webHidden/>
              </w:rPr>
              <w:tab/>
            </w:r>
            <w:r>
              <w:rPr>
                <w:noProof/>
                <w:webHidden/>
              </w:rPr>
              <w:fldChar w:fldCharType="begin"/>
            </w:r>
            <w:r>
              <w:rPr>
                <w:noProof/>
                <w:webHidden/>
              </w:rPr>
              <w:instrText xml:space="preserve"> PAGEREF _Toc124435789 \h </w:instrText>
            </w:r>
            <w:r>
              <w:rPr>
                <w:noProof/>
                <w:webHidden/>
              </w:rPr>
            </w:r>
          </w:ins>
          <w:r>
            <w:rPr>
              <w:noProof/>
              <w:webHidden/>
            </w:rPr>
            <w:fldChar w:fldCharType="separate"/>
          </w:r>
          <w:ins w:id="211" w:author="59011-14-07" w:date="2023-01-12T17:08:00Z">
            <w:r>
              <w:rPr>
                <w:noProof/>
                <w:webHidden/>
              </w:rPr>
              <w:t>14</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12" w:author="59011-14-07" w:date="2023-01-12T17:08:00Z"/>
              <w:noProof/>
              <w:lang w:val="fr-FR"/>
            </w:rPr>
          </w:pPr>
          <w:ins w:id="21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5.1.1</w:t>
            </w:r>
            <w:r>
              <w:rPr>
                <w:noProof/>
                <w:lang w:val="fr-FR"/>
              </w:rPr>
              <w:tab/>
            </w:r>
            <w:r w:rsidRPr="00312332">
              <w:rPr>
                <w:rStyle w:val="Lienhypertexte"/>
                <w:noProof/>
              </w:rPr>
              <w:t>Matériel et logiciels</w:t>
            </w:r>
            <w:r>
              <w:rPr>
                <w:noProof/>
                <w:webHidden/>
              </w:rPr>
              <w:tab/>
            </w:r>
            <w:r>
              <w:rPr>
                <w:noProof/>
                <w:webHidden/>
              </w:rPr>
              <w:fldChar w:fldCharType="begin"/>
            </w:r>
            <w:r>
              <w:rPr>
                <w:noProof/>
                <w:webHidden/>
              </w:rPr>
              <w:instrText xml:space="preserve"> PAGEREF _Toc124435790 \h </w:instrText>
            </w:r>
            <w:r>
              <w:rPr>
                <w:noProof/>
                <w:webHidden/>
              </w:rPr>
            </w:r>
          </w:ins>
          <w:r>
            <w:rPr>
              <w:noProof/>
              <w:webHidden/>
            </w:rPr>
            <w:fldChar w:fldCharType="separate"/>
          </w:r>
          <w:ins w:id="214" w:author="59011-14-07" w:date="2023-01-12T17:08:00Z">
            <w:r>
              <w:rPr>
                <w:noProof/>
                <w:webHidden/>
              </w:rPr>
              <w:t>14</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15" w:author="59011-14-07" w:date="2023-01-12T17:08:00Z"/>
              <w:noProof/>
              <w:lang w:val="fr-FR"/>
            </w:rPr>
          </w:pPr>
          <w:ins w:id="21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5.1.2</w:t>
            </w:r>
            <w:r>
              <w:rPr>
                <w:noProof/>
                <w:lang w:val="fr-FR"/>
              </w:rPr>
              <w:tab/>
            </w:r>
            <w:r w:rsidRPr="00312332">
              <w:rPr>
                <w:rStyle w:val="Lienhypertexte"/>
                <w:noProof/>
              </w:rPr>
              <w:t>Contraintes de réalisation</w:t>
            </w:r>
            <w:r>
              <w:rPr>
                <w:noProof/>
                <w:webHidden/>
              </w:rPr>
              <w:tab/>
            </w:r>
            <w:r>
              <w:rPr>
                <w:noProof/>
                <w:webHidden/>
              </w:rPr>
              <w:fldChar w:fldCharType="begin"/>
            </w:r>
            <w:r>
              <w:rPr>
                <w:noProof/>
                <w:webHidden/>
              </w:rPr>
              <w:instrText xml:space="preserve"> PAGEREF _Toc124435791 \h </w:instrText>
            </w:r>
            <w:r>
              <w:rPr>
                <w:noProof/>
                <w:webHidden/>
              </w:rPr>
            </w:r>
          </w:ins>
          <w:r>
            <w:rPr>
              <w:noProof/>
              <w:webHidden/>
            </w:rPr>
            <w:fldChar w:fldCharType="separate"/>
          </w:r>
          <w:ins w:id="217" w:author="59011-14-07" w:date="2023-01-12T17:08:00Z">
            <w:r>
              <w:rPr>
                <w:noProof/>
                <w:webHidden/>
              </w:rPr>
              <w:t>14</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18" w:author="59011-14-07" w:date="2023-01-12T17:08:00Z"/>
              <w:noProof/>
              <w:lang w:val="fr-FR"/>
            </w:rPr>
          </w:pPr>
          <w:ins w:id="21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5.1.3</w:t>
            </w:r>
            <w:r>
              <w:rPr>
                <w:noProof/>
                <w:lang w:val="fr-FR"/>
              </w:rPr>
              <w:tab/>
            </w:r>
            <w:r w:rsidRPr="00312332">
              <w:rPr>
                <w:rStyle w:val="Lienhypertexte"/>
                <w:noProof/>
                <w:highlight w:val="red"/>
              </w:rPr>
              <w:t>La sécurité</w:t>
            </w:r>
            <w:r>
              <w:rPr>
                <w:noProof/>
                <w:webHidden/>
              </w:rPr>
              <w:tab/>
            </w:r>
            <w:r>
              <w:rPr>
                <w:noProof/>
                <w:webHidden/>
              </w:rPr>
              <w:fldChar w:fldCharType="begin"/>
            </w:r>
            <w:r>
              <w:rPr>
                <w:noProof/>
                <w:webHidden/>
              </w:rPr>
              <w:instrText xml:space="preserve"> PAGEREF _Toc124435792 \h </w:instrText>
            </w:r>
            <w:r>
              <w:rPr>
                <w:noProof/>
                <w:webHidden/>
              </w:rPr>
            </w:r>
          </w:ins>
          <w:r>
            <w:rPr>
              <w:noProof/>
              <w:webHidden/>
            </w:rPr>
            <w:fldChar w:fldCharType="separate"/>
          </w:r>
          <w:ins w:id="220" w:author="59011-14-07" w:date="2023-01-12T17:08:00Z">
            <w:r>
              <w:rPr>
                <w:noProof/>
                <w:webHidden/>
              </w:rPr>
              <w:t>14</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21" w:author="59011-14-07" w:date="2023-01-12T17:08:00Z"/>
              <w:noProof/>
              <w:lang w:val="fr-FR"/>
            </w:rPr>
          </w:pPr>
          <w:ins w:id="22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ascii="Ubuntu" w:eastAsia="Ubuntu" w:hAnsi="Ubuntu" w:cs="Ubuntu"/>
                <w:noProof/>
              </w:rPr>
              <w:t>5.1.4</w:t>
            </w:r>
            <w:r>
              <w:rPr>
                <w:noProof/>
                <w:lang w:val="fr-FR"/>
              </w:rPr>
              <w:tab/>
            </w:r>
            <w:r w:rsidRPr="00312332">
              <w:rPr>
                <w:rStyle w:val="Lienhypertexte"/>
                <w:noProof/>
              </w:rPr>
              <w:t>Performance</w:t>
            </w:r>
            <w:r>
              <w:rPr>
                <w:noProof/>
                <w:webHidden/>
              </w:rPr>
              <w:tab/>
            </w:r>
            <w:r>
              <w:rPr>
                <w:noProof/>
                <w:webHidden/>
              </w:rPr>
              <w:fldChar w:fldCharType="begin"/>
            </w:r>
            <w:r>
              <w:rPr>
                <w:noProof/>
                <w:webHidden/>
              </w:rPr>
              <w:instrText xml:space="preserve"> PAGEREF _Toc124435793 \h </w:instrText>
            </w:r>
            <w:r>
              <w:rPr>
                <w:noProof/>
                <w:webHidden/>
              </w:rPr>
            </w:r>
          </w:ins>
          <w:r>
            <w:rPr>
              <w:noProof/>
              <w:webHidden/>
            </w:rPr>
            <w:fldChar w:fldCharType="separate"/>
          </w:r>
          <w:ins w:id="223" w:author="59011-14-07" w:date="2023-01-12T17:08:00Z">
            <w:r>
              <w:rPr>
                <w:noProof/>
                <w:webHidden/>
              </w:rPr>
              <w:t>15</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24" w:author="59011-14-07" w:date="2023-01-12T17:08:00Z"/>
              <w:noProof/>
              <w:lang w:val="fr-FR"/>
            </w:rPr>
          </w:pPr>
          <w:ins w:id="22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5.1.5</w:t>
            </w:r>
            <w:r>
              <w:rPr>
                <w:noProof/>
                <w:lang w:val="fr-FR"/>
              </w:rPr>
              <w:tab/>
            </w:r>
            <w:r w:rsidRPr="00312332">
              <w:rPr>
                <w:rStyle w:val="Lienhypertexte"/>
                <w:rFonts w:eastAsia="Ubuntu"/>
                <w:noProof/>
              </w:rPr>
              <w:t>Compatibilité des applications et plateformes</w:t>
            </w:r>
            <w:r>
              <w:rPr>
                <w:noProof/>
                <w:webHidden/>
              </w:rPr>
              <w:tab/>
            </w:r>
            <w:r>
              <w:rPr>
                <w:noProof/>
                <w:webHidden/>
              </w:rPr>
              <w:fldChar w:fldCharType="begin"/>
            </w:r>
            <w:r>
              <w:rPr>
                <w:noProof/>
                <w:webHidden/>
              </w:rPr>
              <w:instrText xml:space="preserve"> PAGEREF _Toc124435794 \h </w:instrText>
            </w:r>
            <w:r>
              <w:rPr>
                <w:noProof/>
                <w:webHidden/>
              </w:rPr>
            </w:r>
          </w:ins>
          <w:r>
            <w:rPr>
              <w:noProof/>
              <w:webHidden/>
            </w:rPr>
            <w:fldChar w:fldCharType="separate"/>
          </w:r>
          <w:ins w:id="226" w:author="59011-14-07" w:date="2023-01-12T17:08:00Z">
            <w:r>
              <w:rPr>
                <w:noProof/>
                <w:webHidden/>
              </w:rPr>
              <w:t>15</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27" w:author="59011-14-07" w:date="2023-01-12T17:08:00Z"/>
              <w:noProof/>
              <w:lang w:val="fr-FR"/>
            </w:rPr>
          </w:pPr>
          <w:ins w:id="22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5.1.6</w:t>
            </w:r>
            <w:r>
              <w:rPr>
                <w:noProof/>
                <w:lang w:val="fr-FR"/>
              </w:rPr>
              <w:tab/>
            </w:r>
            <w:r w:rsidRPr="00312332">
              <w:rPr>
                <w:rStyle w:val="Lienhypertexte"/>
                <w:rFonts w:eastAsia="Ubuntu"/>
                <w:noProof/>
              </w:rPr>
              <w:t>Maintenabilité</w:t>
            </w:r>
            <w:r>
              <w:rPr>
                <w:noProof/>
                <w:webHidden/>
              </w:rPr>
              <w:tab/>
            </w:r>
            <w:r>
              <w:rPr>
                <w:noProof/>
                <w:webHidden/>
              </w:rPr>
              <w:fldChar w:fldCharType="begin"/>
            </w:r>
            <w:r>
              <w:rPr>
                <w:noProof/>
                <w:webHidden/>
              </w:rPr>
              <w:instrText xml:space="preserve"> PAGEREF _Toc124435795 \h </w:instrText>
            </w:r>
            <w:r>
              <w:rPr>
                <w:noProof/>
                <w:webHidden/>
              </w:rPr>
            </w:r>
          </w:ins>
          <w:r>
            <w:rPr>
              <w:noProof/>
              <w:webHidden/>
            </w:rPr>
            <w:fldChar w:fldCharType="separate"/>
          </w:r>
          <w:ins w:id="229" w:author="59011-14-07" w:date="2023-01-12T17:08:00Z">
            <w:r>
              <w:rPr>
                <w:noProof/>
                <w:webHidden/>
              </w:rPr>
              <w:t>15</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30" w:author="59011-14-07" w:date="2023-01-12T17:08:00Z"/>
              <w:noProof/>
              <w:lang w:val="fr-FR"/>
            </w:rPr>
          </w:pPr>
          <w:ins w:id="23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5.2</w:t>
            </w:r>
            <w:r>
              <w:rPr>
                <w:noProof/>
                <w:lang w:val="fr-FR"/>
              </w:rPr>
              <w:tab/>
            </w:r>
            <w:r w:rsidRPr="00312332">
              <w:rPr>
                <w:rStyle w:val="Lienhypertexte"/>
                <w:rFonts w:eastAsia="Ubuntu"/>
                <w:noProof/>
              </w:rPr>
              <w:t>Réponses aux contraintes techniques</w:t>
            </w:r>
            <w:r>
              <w:rPr>
                <w:noProof/>
                <w:webHidden/>
              </w:rPr>
              <w:tab/>
            </w:r>
            <w:r>
              <w:rPr>
                <w:noProof/>
                <w:webHidden/>
              </w:rPr>
              <w:fldChar w:fldCharType="begin"/>
            </w:r>
            <w:r>
              <w:rPr>
                <w:noProof/>
                <w:webHidden/>
              </w:rPr>
              <w:instrText xml:space="preserve"> PAGEREF _Toc124435796 \h </w:instrText>
            </w:r>
            <w:r>
              <w:rPr>
                <w:noProof/>
                <w:webHidden/>
              </w:rPr>
            </w:r>
          </w:ins>
          <w:r>
            <w:rPr>
              <w:noProof/>
              <w:webHidden/>
            </w:rPr>
            <w:fldChar w:fldCharType="separate"/>
          </w:r>
          <w:ins w:id="232" w:author="59011-14-07" w:date="2023-01-12T17:08:00Z">
            <w:r>
              <w:rPr>
                <w:noProof/>
                <w:webHidden/>
              </w:rPr>
              <w:t>15</w:t>
            </w:r>
            <w:r>
              <w:rPr>
                <w:noProof/>
                <w:webHidden/>
              </w:rPr>
              <w:fldChar w:fldCharType="end"/>
            </w:r>
            <w:r w:rsidRPr="00312332">
              <w:rPr>
                <w:rStyle w:val="Lienhypertexte"/>
                <w:noProof/>
              </w:rPr>
              <w:fldChar w:fldCharType="end"/>
            </w:r>
          </w:ins>
        </w:p>
        <w:p w:rsidR="007315BC" w:rsidRDefault="007315BC">
          <w:pPr>
            <w:pStyle w:val="TM1"/>
            <w:tabs>
              <w:tab w:val="left" w:pos="440"/>
              <w:tab w:val="right" w:leader="dot" w:pos="9019"/>
            </w:tabs>
            <w:rPr>
              <w:ins w:id="233" w:author="59011-14-07" w:date="2023-01-12T17:08:00Z"/>
              <w:noProof/>
              <w:lang w:val="fr-FR"/>
            </w:rPr>
          </w:pPr>
          <w:ins w:id="23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6</w:t>
            </w:r>
            <w:r>
              <w:rPr>
                <w:noProof/>
                <w:lang w:val="fr-FR"/>
              </w:rPr>
              <w:tab/>
            </w:r>
            <w:r w:rsidRPr="00312332">
              <w:rPr>
                <w:rStyle w:val="Lienhypertexte"/>
                <w:rFonts w:eastAsia="Ubuntu"/>
                <w:noProof/>
              </w:rPr>
              <w:t>SP</w:t>
            </w:r>
            <w:r w:rsidRPr="00312332">
              <w:rPr>
                <w:rStyle w:val="Lienhypertexte"/>
                <w:rFonts w:eastAsia="Arial" w:cs="Arial"/>
                <w:noProof/>
                <w:lang w:val="en-US" w:eastAsia="zh-CN"/>
              </w:rPr>
              <w:t>ÉCIA</w:t>
            </w:r>
            <w:r w:rsidRPr="00312332">
              <w:rPr>
                <w:rStyle w:val="Lienhypertexte"/>
                <w:rFonts w:eastAsia="Ubuntu"/>
                <w:noProof/>
              </w:rPr>
              <w:t>LISATION DÉTAILLÉes :</w:t>
            </w:r>
            <w:r>
              <w:rPr>
                <w:noProof/>
                <w:webHidden/>
              </w:rPr>
              <w:tab/>
            </w:r>
            <w:r>
              <w:rPr>
                <w:noProof/>
                <w:webHidden/>
              </w:rPr>
              <w:fldChar w:fldCharType="begin"/>
            </w:r>
            <w:r>
              <w:rPr>
                <w:noProof/>
                <w:webHidden/>
              </w:rPr>
              <w:instrText xml:space="preserve"> PAGEREF _Toc124435797 \h </w:instrText>
            </w:r>
            <w:r>
              <w:rPr>
                <w:noProof/>
                <w:webHidden/>
              </w:rPr>
            </w:r>
          </w:ins>
          <w:r>
            <w:rPr>
              <w:noProof/>
              <w:webHidden/>
            </w:rPr>
            <w:fldChar w:fldCharType="separate"/>
          </w:r>
          <w:ins w:id="235" w:author="59011-14-07" w:date="2023-01-12T17:08:00Z">
            <w:r>
              <w:rPr>
                <w:noProof/>
                <w:webHidden/>
              </w:rPr>
              <w:t>17</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36" w:author="59011-14-07" w:date="2023-01-12T17:08:00Z"/>
              <w:noProof/>
              <w:lang w:val="fr-FR"/>
            </w:rPr>
          </w:pPr>
          <w:ins w:id="23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w:t>
            </w:r>
            <w:r>
              <w:rPr>
                <w:noProof/>
                <w:lang w:val="fr-FR"/>
              </w:rPr>
              <w:tab/>
            </w:r>
            <w:r w:rsidRPr="00312332">
              <w:rPr>
                <w:rStyle w:val="Lienhypertexte"/>
                <w:noProof/>
              </w:rPr>
              <w:t>Accueil :</w:t>
            </w:r>
            <w:r>
              <w:rPr>
                <w:noProof/>
                <w:webHidden/>
              </w:rPr>
              <w:tab/>
            </w:r>
            <w:r>
              <w:rPr>
                <w:noProof/>
                <w:webHidden/>
              </w:rPr>
              <w:fldChar w:fldCharType="begin"/>
            </w:r>
            <w:r>
              <w:rPr>
                <w:noProof/>
                <w:webHidden/>
              </w:rPr>
              <w:instrText xml:space="preserve"> PAGEREF _Toc124435798 \h </w:instrText>
            </w:r>
            <w:r>
              <w:rPr>
                <w:noProof/>
                <w:webHidden/>
              </w:rPr>
            </w:r>
          </w:ins>
          <w:r>
            <w:rPr>
              <w:noProof/>
              <w:webHidden/>
            </w:rPr>
            <w:fldChar w:fldCharType="separate"/>
          </w:r>
          <w:ins w:id="238" w:author="59011-14-07" w:date="2023-01-12T17:08:00Z">
            <w:r>
              <w:rPr>
                <w:noProof/>
                <w:webHidden/>
              </w:rPr>
              <w:t>17</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39" w:author="59011-14-07" w:date="2023-01-12T17:08:00Z"/>
              <w:noProof/>
              <w:lang w:val="fr-FR"/>
            </w:rPr>
          </w:pPr>
          <w:ins w:id="24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"_Toc124435799"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6.1.1</w:t>
            </w:r>
            <w:r>
              <w:rPr>
                <w:noProof/>
                <w:lang w:val="fr-FR"/>
              </w:rPr>
              <w:tab/>
            </w:r>
            <w:r w:rsidRPr="00312332">
              <w:rPr>
                <w:rStyle w:val="Lienhypertexte"/>
                <w:noProof/>
              </w:rPr>
              <w:t>Description du squelette de l’application :</w:t>
            </w:r>
            <w:r>
              <w:rPr>
                <w:noProof/>
                <w:webHidden/>
              </w:rPr>
              <w:tab/>
            </w:r>
            <w:r>
              <w:rPr>
                <w:noProof/>
                <w:webHidden/>
              </w:rPr>
              <w:fldChar w:fldCharType="begin"/>
            </w:r>
            <w:r>
              <w:rPr>
                <w:noProof/>
                <w:webHidden/>
              </w:rPr>
              <w:instrText xml:space="preserve"> PAGEREF _Toc124435799 \h </w:instrText>
            </w:r>
            <w:r>
              <w:rPr>
                <w:noProof/>
                <w:webHidden/>
              </w:rPr>
            </w:r>
          </w:ins>
          <w:r>
            <w:rPr>
              <w:noProof/>
              <w:webHidden/>
            </w:rPr>
            <w:fldChar w:fldCharType="separate"/>
          </w:r>
          <w:ins w:id="241" w:author="59011-14-07" w:date="2023-01-12T17:08:00Z">
            <w:r>
              <w:rPr>
                <w:noProof/>
                <w:webHidden/>
              </w:rPr>
              <w:t>17</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42" w:author="59011-14-07" w:date="2023-01-12T17:08:00Z"/>
              <w:noProof/>
              <w:lang w:val="fr-FR"/>
            </w:rPr>
          </w:pPr>
          <w:ins w:id="243"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"_Toc124435800"</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6.1.2</w:t>
            </w:r>
            <w:r>
              <w:rPr>
                <w:noProof/>
                <w:lang w:val="fr-FR"/>
              </w:rPr>
              <w:tab/>
            </w:r>
            <w:r w:rsidRPr="00312332">
              <w:rPr>
                <w:rStyle w:val="Lienhypertexte"/>
                <w:noProof/>
              </w:rPr>
              <w:t>Description du corps de la page d’accueil :</w:t>
            </w:r>
            <w:r>
              <w:rPr>
                <w:noProof/>
                <w:webHidden/>
              </w:rPr>
              <w:tab/>
            </w:r>
            <w:r>
              <w:rPr>
                <w:noProof/>
                <w:webHidden/>
              </w:rPr>
              <w:fldChar w:fldCharType="begin"/>
            </w:r>
            <w:r>
              <w:rPr>
                <w:noProof/>
                <w:webHidden/>
              </w:rPr>
              <w:instrText xml:space="preserve"> PAGEREF _Toc124435800 \h </w:instrText>
            </w:r>
            <w:r>
              <w:rPr>
                <w:noProof/>
                <w:webHidden/>
              </w:rPr>
            </w:r>
          </w:ins>
          <w:r>
            <w:rPr>
              <w:noProof/>
              <w:webHidden/>
            </w:rPr>
            <w:fldChar w:fldCharType="separate"/>
          </w:r>
          <w:ins w:id="244" w:author="59011-14-07" w:date="2023-01-12T17:08:00Z">
            <w:r>
              <w:rPr>
                <w:noProof/>
                <w:webHidden/>
              </w:rPr>
              <w:t>17</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45" w:author="59011-14-07" w:date="2023-01-12T17:08:00Z"/>
              <w:noProof/>
              <w:lang w:val="fr-FR"/>
            </w:rPr>
          </w:pPr>
          <w:ins w:id="246"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"_Toc124435801"</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6.2</w:t>
            </w:r>
            <w:r>
              <w:rPr>
                <w:noProof/>
                <w:lang w:val="fr-FR"/>
              </w:rPr>
              <w:tab/>
            </w:r>
            <w:r w:rsidRPr="00312332">
              <w:rPr>
                <w:rStyle w:val="Lienhypertexte"/>
                <w:noProof/>
              </w:rPr>
              <w:t>Gestion des réservations</w:t>
            </w:r>
            <w:r>
              <w:rPr>
                <w:noProof/>
                <w:webHidden/>
              </w:rPr>
              <w:tab/>
            </w:r>
            <w:r>
              <w:rPr>
                <w:noProof/>
                <w:webHidden/>
              </w:rPr>
              <w:fldChar w:fldCharType="begin"/>
            </w:r>
            <w:r>
              <w:rPr>
                <w:noProof/>
                <w:webHidden/>
              </w:rPr>
              <w:instrText xml:space="preserve"> PAGEREF _Toc124435801 \h </w:instrText>
            </w:r>
            <w:r>
              <w:rPr>
                <w:noProof/>
                <w:webHidden/>
              </w:rPr>
            </w:r>
          </w:ins>
          <w:r>
            <w:rPr>
              <w:noProof/>
              <w:webHidden/>
            </w:rPr>
            <w:fldChar w:fldCharType="separate"/>
          </w:r>
          <w:ins w:id="247" w:author="59011-14-07" w:date="2023-01-12T17:08:00Z">
            <w:r>
              <w:rPr>
                <w:noProof/>
                <w:webHidden/>
              </w:rPr>
              <w:t>19</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48" w:author="59011-14-07" w:date="2023-01-12T17:08:00Z"/>
              <w:noProof/>
              <w:lang w:val="fr-FR"/>
            </w:rPr>
          </w:pPr>
          <w:ins w:id="249"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"_Toc124435802"</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w:t>
            </w:r>
            <w:r>
              <w:rPr>
                <w:noProof/>
                <w:lang w:val="fr-FR"/>
              </w:rPr>
              <w:tab/>
            </w:r>
            <w:r w:rsidRPr="00312332">
              <w:rPr>
                <w:rStyle w:val="Lienhypertexte"/>
                <w:noProof/>
              </w:rPr>
              <w:t>Formulaire des réservations</w:t>
            </w:r>
            <w:r>
              <w:rPr>
                <w:noProof/>
                <w:webHidden/>
              </w:rPr>
              <w:tab/>
            </w:r>
            <w:r>
              <w:rPr>
                <w:noProof/>
                <w:webHidden/>
              </w:rPr>
              <w:fldChar w:fldCharType="begin"/>
            </w:r>
            <w:r>
              <w:rPr>
                <w:noProof/>
                <w:webHidden/>
              </w:rPr>
              <w:instrText xml:space="preserve"> PAGEREF _Toc124435802 \h </w:instrText>
            </w:r>
            <w:r>
              <w:rPr>
                <w:noProof/>
                <w:webHidden/>
              </w:rPr>
            </w:r>
          </w:ins>
          <w:r>
            <w:rPr>
              <w:noProof/>
              <w:webHidden/>
            </w:rPr>
            <w:fldChar w:fldCharType="separate"/>
          </w:r>
          <w:ins w:id="250" w:author="59011-14-07" w:date="2023-01-12T17:08:00Z">
            <w:r>
              <w:rPr>
                <w:noProof/>
                <w:webHidden/>
              </w:rPr>
              <w:t>19</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51" w:author="59011-14-07" w:date="2023-01-12T17:08:00Z"/>
              <w:noProof/>
              <w:lang w:val="fr-FR"/>
            </w:rPr>
          </w:pPr>
          <w:ins w:id="252"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"_Toc124435803"</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6.3.1</w:t>
            </w:r>
            <w:r>
              <w:rPr>
                <w:noProof/>
                <w:lang w:val="fr-FR"/>
              </w:rPr>
              <w:tab/>
            </w:r>
            <w:r w:rsidRPr="00312332">
              <w:rPr>
                <w:rStyle w:val="Lienhypertexte"/>
                <w:noProof/>
              </w:rPr>
              <w:t>Partie Ajout d’une réservation</w:t>
            </w:r>
            <w:r>
              <w:rPr>
                <w:noProof/>
                <w:webHidden/>
              </w:rPr>
              <w:tab/>
            </w:r>
            <w:r>
              <w:rPr>
                <w:noProof/>
                <w:webHidden/>
              </w:rPr>
              <w:fldChar w:fldCharType="begin"/>
            </w:r>
            <w:r>
              <w:rPr>
                <w:noProof/>
                <w:webHidden/>
              </w:rPr>
              <w:instrText xml:space="preserve"> PAGEREF _Toc124435803 \h </w:instrText>
            </w:r>
            <w:r>
              <w:rPr>
                <w:noProof/>
                <w:webHidden/>
              </w:rPr>
            </w:r>
          </w:ins>
          <w:r>
            <w:rPr>
              <w:noProof/>
              <w:webHidden/>
            </w:rPr>
            <w:fldChar w:fldCharType="separate"/>
          </w:r>
          <w:ins w:id="253" w:author="59011-14-07" w:date="2023-01-12T17:08:00Z">
            <w:r>
              <w:rPr>
                <w:noProof/>
                <w:webHidden/>
              </w:rPr>
              <w:t>20</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54" w:author="59011-14-07" w:date="2023-01-12T17:08:00Z"/>
              <w:noProof/>
              <w:lang w:val="fr-FR"/>
            </w:rPr>
          </w:pPr>
          <w:ins w:id="255"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"_Toc124435804"</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6.3.2</w:t>
            </w:r>
            <w:r>
              <w:rPr>
                <w:noProof/>
                <w:lang w:val="fr-FR"/>
              </w:rPr>
              <w:tab/>
            </w:r>
            <w:r w:rsidRPr="00312332">
              <w:rPr>
                <w:rStyle w:val="Lienhypertexte"/>
                <w:noProof/>
              </w:rPr>
              <w:t>Partie Modification d’une réservation</w:t>
            </w:r>
            <w:r>
              <w:rPr>
                <w:noProof/>
                <w:webHidden/>
              </w:rPr>
              <w:tab/>
            </w:r>
            <w:r>
              <w:rPr>
                <w:noProof/>
                <w:webHidden/>
              </w:rPr>
              <w:fldChar w:fldCharType="begin"/>
            </w:r>
            <w:r>
              <w:rPr>
                <w:noProof/>
                <w:webHidden/>
              </w:rPr>
              <w:instrText xml:space="preserve"> PAGEREF _Toc124435804 \h </w:instrText>
            </w:r>
            <w:r>
              <w:rPr>
                <w:noProof/>
                <w:webHidden/>
              </w:rPr>
            </w:r>
          </w:ins>
          <w:r>
            <w:rPr>
              <w:noProof/>
              <w:webHidden/>
            </w:rPr>
            <w:fldChar w:fldCharType="separate"/>
          </w:r>
          <w:ins w:id="256" w:author="59011-14-07" w:date="2023-01-12T17:08:00Z">
            <w:r>
              <w:rPr>
                <w:noProof/>
                <w:webHidden/>
              </w:rPr>
              <w:t>21</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57" w:author="59011-14-07" w:date="2023-01-12T17:08:00Z"/>
              <w:noProof/>
              <w:lang w:val="fr-FR"/>
            </w:rPr>
          </w:pPr>
          <w:ins w:id="258"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"_Toc124435805"</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noProof/>
              </w:rPr>
              <w:t>6.3.3</w:t>
            </w:r>
            <w:r>
              <w:rPr>
                <w:noProof/>
                <w:lang w:val="fr-FR"/>
              </w:rPr>
              <w:tab/>
            </w:r>
            <w:r w:rsidRPr="00312332">
              <w:rPr>
                <w:rStyle w:val="Lienhypertexte"/>
                <w:noProof/>
              </w:rPr>
              <w:t>Partie Suppression d’une réservation</w:t>
            </w:r>
            <w:r>
              <w:rPr>
                <w:noProof/>
                <w:webHidden/>
              </w:rPr>
              <w:tab/>
            </w:r>
            <w:r>
              <w:rPr>
                <w:noProof/>
                <w:webHidden/>
              </w:rPr>
              <w:fldChar w:fldCharType="begin"/>
            </w:r>
            <w:r>
              <w:rPr>
                <w:noProof/>
                <w:webHidden/>
              </w:rPr>
              <w:instrText xml:space="preserve"> PAGEREF _Toc124435805 \h </w:instrText>
            </w:r>
            <w:r>
              <w:rPr>
                <w:noProof/>
                <w:webHidden/>
              </w:rPr>
            </w:r>
          </w:ins>
          <w:r>
            <w:rPr>
              <w:noProof/>
              <w:webHidden/>
            </w:rPr>
            <w:fldChar w:fldCharType="separate"/>
          </w:r>
          <w:ins w:id="259" w:author="59011-14-07" w:date="2023-01-12T17:08:00Z">
            <w:r>
              <w:rPr>
                <w:noProof/>
                <w:webHidden/>
              </w:rPr>
              <w:t>22</w:t>
            </w:r>
            <w:r>
              <w:rPr>
                <w:noProof/>
                <w:webHidden/>
              </w:rPr>
              <w:fldChar w:fldCharType="end"/>
            </w:r>
            <w:r w:rsidRPr="00312332">
              <w:rPr>
                <w:rStyle w:val="Lienhypertexte"/>
                <w:noProof/>
              </w:rPr>
              <w:fldChar w:fldCharType="end"/>
            </w:r>
          </w:ins>
        </w:p>
        <w:p w:rsidR="007315BC" w:rsidRDefault="007315BC">
          <w:pPr>
            <w:pStyle w:val="TM1"/>
            <w:tabs>
              <w:tab w:val="left" w:pos="440"/>
              <w:tab w:val="right" w:leader="dot" w:pos="9019"/>
            </w:tabs>
            <w:rPr>
              <w:ins w:id="260" w:author="59011-14-07" w:date="2023-01-12T17:08:00Z"/>
              <w:noProof/>
              <w:lang w:val="fr-FR"/>
            </w:rPr>
          </w:pPr>
          <w:ins w:id="261"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"_Toc124435806"</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w:t>
            </w:r>
            <w:r>
              <w:rPr>
                <w:noProof/>
                <w:lang w:val="fr-FR"/>
              </w:rPr>
              <w:tab/>
            </w:r>
            <w:r w:rsidRPr="00312332">
              <w:rPr>
                <w:rStyle w:val="Lienhypertexte"/>
                <w:rFonts w:eastAsia="Ubuntu"/>
                <w:noProof/>
              </w:rPr>
              <w:t>INFORMATIONS SUPPLÉMENTAIRES</w:t>
            </w:r>
            <w:r>
              <w:rPr>
                <w:noProof/>
                <w:webHidden/>
              </w:rPr>
              <w:tab/>
            </w:r>
            <w:r>
              <w:rPr>
                <w:noProof/>
                <w:webHidden/>
              </w:rPr>
              <w:fldChar w:fldCharType="begin"/>
            </w:r>
            <w:r>
              <w:rPr>
                <w:noProof/>
                <w:webHidden/>
              </w:rPr>
              <w:instrText xml:space="preserve"> PAGEREF _Toc124435806 \h </w:instrText>
            </w:r>
            <w:r>
              <w:rPr>
                <w:noProof/>
                <w:webHidden/>
              </w:rPr>
            </w:r>
          </w:ins>
          <w:r>
            <w:rPr>
              <w:noProof/>
              <w:webHidden/>
            </w:rPr>
            <w:fldChar w:fldCharType="separate"/>
          </w:r>
          <w:ins w:id="262" w:author="59011-14-07" w:date="2023-01-12T17:08:00Z">
            <w:r>
              <w:rPr>
                <w:noProof/>
                <w:webHidden/>
              </w:rPr>
              <w:t>23</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63" w:author="59011-14-07" w:date="2023-01-12T17:08:00Z"/>
              <w:noProof/>
              <w:lang w:val="fr-FR"/>
            </w:rPr>
          </w:pPr>
          <w:ins w:id="264"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"_Toc124435807"</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7.1</w:t>
            </w:r>
            <w:r>
              <w:rPr>
                <w:noProof/>
                <w:lang w:val="fr-FR"/>
              </w:rPr>
              <w:tab/>
            </w:r>
            <w:r w:rsidRPr="00312332">
              <w:rPr>
                <w:rStyle w:val="Lienhypertexte"/>
                <w:rFonts w:eastAsia="Ubuntu"/>
                <w:noProof/>
              </w:rPr>
              <w:t>Équipe</w:t>
            </w:r>
            <w:r>
              <w:rPr>
                <w:noProof/>
                <w:webHidden/>
              </w:rPr>
              <w:tab/>
            </w:r>
            <w:r>
              <w:rPr>
                <w:noProof/>
                <w:webHidden/>
              </w:rPr>
              <w:fldChar w:fldCharType="begin"/>
            </w:r>
            <w:r>
              <w:rPr>
                <w:noProof/>
                <w:webHidden/>
              </w:rPr>
              <w:instrText xml:space="preserve"> PAGEREF _Toc124435807 \h </w:instrText>
            </w:r>
            <w:r>
              <w:rPr>
                <w:noProof/>
                <w:webHidden/>
              </w:rPr>
            </w:r>
          </w:ins>
          <w:r>
            <w:rPr>
              <w:noProof/>
              <w:webHidden/>
            </w:rPr>
            <w:fldChar w:fldCharType="separate"/>
          </w:r>
          <w:ins w:id="265" w:author="59011-14-07" w:date="2023-01-12T17:08:00Z">
            <w:r>
              <w:rPr>
                <w:noProof/>
                <w:webHidden/>
              </w:rPr>
              <w:t>23</w:t>
            </w:r>
            <w:r>
              <w:rPr>
                <w:noProof/>
                <w:webHidden/>
              </w:rPr>
              <w:fldChar w:fldCharType="end"/>
            </w:r>
            <w:r w:rsidRPr="00312332">
              <w:rPr>
                <w:rStyle w:val="Lienhypertexte"/>
                <w:noProof/>
              </w:rPr>
              <w:fldChar w:fldCharType="end"/>
            </w:r>
          </w:ins>
        </w:p>
        <w:p w:rsidR="007315BC" w:rsidRDefault="007315BC">
          <w:pPr>
            <w:pStyle w:val="TM2"/>
            <w:tabs>
              <w:tab w:val="left" w:pos="880"/>
              <w:tab w:val="right" w:leader="dot" w:pos="9019"/>
            </w:tabs>
            <w:rPr>
              <w:ins w:id="266" w:author="59011-14-07" w:date="2023-01-12T17:08:00Z"/>
              <w:noProof/>
              <w:lang w:val="fr-FR"/>
            </w:rPr>
          </w:pPr>
          <w:ins w:id="267"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"_Toc124435808"</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7.2</w:t>
            </w:r>
            <w:r>
              <w:rPr>
                <w:noProof/>
                <w:lang w:val="fr-FR"/>
              </w:rPr>
              <w:tab/>
            </w:r>
            <w:r w:rsidRPr="00312332">
              <w:rPr>
                <w:rStyle w:val="Lienhypertexte"/>
                <w:rFonts w:eastAsia="Ubuntu"/>
                <w:noProof/>
              </w:rPr>
              <w:t>Maquettes</w:t>
            </w:r>
            <w:r>
              <w:rPr>
                <w:noProof/>
                <w:webHidden/>
              </w:rPr>
              <w:tab/>
            </w:r>
            <w:r>
              <w:rPr>
                <w:noProof/>
                <w:webHidden/>
              </w:rPr>
              <w:fldChar w:fldCharType="begin"/>
            </w:r>
            <w:r>
              <w:rPr>
                <w:noProof/>
                <w:webHidden/>
              </w:rPr>
              <w:instrText xml:space="preserve"> PAGEREF _Toc124435808 \h </w:instrText>
            </w:r>
            <w:r>
              <w:rPr>
                <w:noProof/>
                <w:webHidden/>
              </w:rPr>
            </w:r>
          </w:ins>
          <w:r>
            <w:rPr>
              <w:noProof/>
              <w:webHidden/>
            </w:rPr>
            <w:fldChar w:fldCharType="separate"/>
          </w:r>
          <w:ins w:id="268" w:author="59011-14-07" w:date="2023-01-12T17:08:00Z">
            <w:r>
              <w:rPr>
                <w:noProof/>
                <w:webHidden/>
              </w:rPr>
              <w:t>23</w:t>
            </w:r>
            <w:r>
              <w:rPr>
                <w:noProof/>
                <w:webHidden/>
              </w:rPr>
              <w:fldChar w:fldCharType="end"/>
            </w:r>
            <w:r w:rsidRPr="00312332">
              <w:rPr>
                <w:rStyle w:val="Lienhypertexte"/>
                <w:noProof/>
              </w:rPr>
              <w:fldChar w:fldCharType="end"/>
            </w:r>
          </w:ins>
        </w:p>
        <w:p w:rsidR="007315BC" w:rsidRDefault="007315BC">
          <w:pPr>
            <w:pStyle w:val="TM3"/>
            <w:tabs>
              <w:tab w:val="left" w:pos="1320"/>
              <w:tab w:val="right" w:leader="dot" w:pos="9019"/>
            </w:tabs>
            <w:rPr>
              <w:ins w:id="269" w:author="59011-14-07" w:date="2023-01-12T17:08:00Z"/>
              <w:noProof/>
              <w:lang w:val="fr-FR"/>
            </w:rPr>
          </w:pPr>
          <w:ins w:id="270" w:author="59011-14-07" w:date="2023-01-12T17:08:00Z">
            <w:r w:rsidRPr="00312332">
              <w:rPr>
                <w:rStyle w:val="Lienhypertexte"/>
                <w:noProof/>
              </w:rPr>
              <w:fldChar w:fldCharType="begin"/>
            </w:r>
            <w:r w:rsidRPr="00312332">
              <w:rPr>
                <w:rStyle w:val="Lienhypertexte"/>
                <w:noProof/>
              </w:rPr>
              <w:instrText xml:space="preserve"> </w:instrText>
            </w:r>
            <w:r>
              <w:rPr>
                <w:noProof/>
              </w:rPr>
              <w:instrText>HYPERLINK \l "_Toc124435809"</w:instrText>
            </w:r>
            <w:r w:rsidRPr="00312332">
              <w:rPr>
                <w:rStyle w:val="Lienhypertexte"/>
                <w:noProof/>
              </w:rPr>
              <w:instrText xml:space="preserve"> </w:instrText>
            </w:r>
            <w:r w:rsidRPr="00312332">
              <w:rPr>
                <w:rStyle w:val="Lienhypertexte"/>
                <w:noProof/>
              </w:rPr>
            </w:r>
            <w:r w:rsidRPr="00312332">
              <w:rPr>
                <w:rStyle w:val="Lienhypertexte"/>
                <w:noProof/>
              </w:rPr>
              <w:fldChar w:fldCharType="separate"/>
            </w:r>
            <w:r w:rsidRPr="00312332">
              <w:rPr>
                <w:rStyle w:val="Lienhypertexte"/>
                <w:rFonts w:eastAsia="Ubuntu"/>
                <w:noProof/>
              </w:rPr>
              <w:t>7.2.1</w:t>
            </w:r>
            <w:r>
              <w:rPr>
                <w:noProof/>
                <w:lang w:val="fr-FR"/>
              </w:rPr>
              <w:tab/>
            </w:r>
            <w:r w:rsidRPr="00312332">
              <w:rPr>
                <w:rStyle w:val="Lienhypertexte"/>
                <w:rFonts w:eastAsia="Ubuntu"/>
                <w:noProof/>
              </w:rPr>
              <w:t>Maquette PC</w:t>
            </w:r>
            <w:r>
              <w:rPr>
                <w:noProof/>
                <w:webHidden/>
              </w:rPr>
              <w:tab/>
            </w:r>
            <w:r>
              <w:rPr>
                <w:noProof/>
                <w:webHidden/>
              </w:rPr>
              <w:fldChar w:fldCharType="begin"/>
            </w:r>
            <w:r>
              <w:rPr>
                <w:noProof/>
                <w:webHidden/>
              </w:rPr>
              <w:instrText xml:space="preserve"> PAGEREF _Toc124435809 \h </w:instrText>
            </w:r>
            <w:r>
              <w:rPr>
                <w:noProof/>
                <w:webHidden/>
              </w:rPr>
            </w:r>
          </w:ins>
          <w:r>
            <w:rPr>
              <w:noProof/>
              <w:webHidden/>
            </w:rPr>
            <w:fldChar w:fldCharType="separate"/>
          </w:r>
          <w:ins w:id="271" w:author="59011-14-07" w:date="2023-01-12T17:08:00Z">
            <w:r>
              <w:rPr>
                <w:noProof/>
                <w:webHidden/>
              </w:rPr>
              <w:t>23</w:t>
            </w:r>
            <w:r>
              <w:rPr>
                <w:noProof/>
                <w:webHidden/>
              </w:rPr>
              <w:fldChar w:fldCharType="end"/>
            </w:r>
            <w:r w:rsidRPr="00312332">
              <w:rPr>
                <w:rStyle w:val="Lienhypertexte"/>
                <w:noProof/>
              </w:rPr>
              <w:fldChar w:fldCharType="end"/>
            </w:r>
          </w:ins>
        </w:p>
        <w:p w:rsidR="001960BC" w:rsidDel="00D21FBD" w:rsidRDefault="001960BC">
          <w:pPr>
            <w:pStyle w:val="TM1"/>
            <w:tabs>
              <w:tab w:val="left" w:pos="440"/>
              <w:tab w:val="right" w:leader="dot" w:pos="9019"/>
            </w:tabs>
            <w:rPr>
              <w:del w:id="272" w:author="59011-14-07" w:date="2023-01-12T14:53:00Z"/>
              <w:noProof/>
              <w:lang w:val="fr-FR"/>
            </w:rPr>
          </w:pPr>
          <w:del w:id="273" w:author="59011-14-07" w:date="2023-01-12T14:53:00Z">
            <w:r w:rsidRPr="00D21FBD" w:rsidDel="00D21FBD">
              <w:rPr>
                <w:rStyle w:val="Lienhypertexte"/>
                <w:rFonts w:eastAsia="Ubuntu"/>
                <w:noProof/>
                <w:rPrChange w:id="274" w:author="59011-14-07" w:date="2023-01-12T14:53:00Z">
                  <w:rPr>
                    <w:rStyle w:val="Lienhypertexte"/>
                    <w:rFonts w:eastAsia="Ubuntu"/>
                    <w:noProof/>
                  </w:rPr>
                </w:rPrChange>
              </w:rPr>
              <w:delText>2</w:delText>
            </w:r>
            <w:r w:rsidDel="00D21FBD">
              <w:rPr>
                <w:noProof/>
                <w:lang w:val="fr-FR"/>
              </w:rPr>
              <w:tab/>
            </w:r>
            <w:r w:rsidRPr="00D21FBD" w:rsidDel="00D21FBD">
              <w:rPr>
                <w:rStyle w:val="Lienhypertexte"/>
                <w:rFonts w:eastAsia="Ubuntu"/>
                <w:noProof/>
                <w:rPrChange w:id="275" w:author="59011-14-07" w:date="2023-01-12T14:53:00Z">
                  <w:rPr>
                    <w:rStyle w:val="Lienhypertexte"/>
                    <w:rFonts w:eastAsia="Ubuntu"/>
                    <w:noProof/>
                  </w:rPr>
                </w:rPrChange>
              </w:rPr>
              <w:delText>PRÉSENTATION DU DOCUMENT</w:delText>
            </w:r>
            <w:r w:rsidDel="00D21FBD">
              <w:rPr>
                <w:noProof/>
                <w:webHidden/>
              </w:rPr>
              <w:tab/>
            </w:r>
            <w:r w:rsidR="00901821" w:rsidDel="00D21FBD">
              <w:rPr>
                <w:noProof/>
                <w:webHidden/>
              </w:rPr>
              <w:delText>4</w:delText>
            </w:r>
          </w:del>
        </w:p>
        <w:p w:rsidR="001960BC" w:rsidDel="00D21FBD" w:rsidRDefault="001960BC">
          <w:pPr>
            <w:pStyle w:val="TM2"/>
            <w:tabs>
              <w:tab w:val="left" w:pos="880"/>
              <w:tab w:val="right" w:leader="dot" w:pos="9019"/>
            </w:tabs>
            <w:rPr>
              <w:del w:id="276" w:author="59011-14-07" w:date="2023-01-12T14:53:00Z"/>
              <w:noProof/>
              <w:lang w:val="fr-FR"/>
            </w:rPr>
          </w:pPr>
          <w:del w:id="277" w:author="59011-14-07" w:date="2023-01-12T14:53:00Z">
            <w:r w:rsidRPr="00D21FBD" w:rsidDel="00D21FBD">
              <w:rPr>
                <w:rStyle w:val="Lienhypertexte"/>
                <w:rFonts w:eastAsia="Ubuntu"/>
                <w:noProof/>
                <w:rPrChange w:id="278" w:author="59011-14-07" w:date="2023-01-12T14:53:00Z">
                  <w:rPr>
                    <w:rStyle w:val="Lienhypertexte"/>
                    <w:rFonts w:eastAsia="Ubuntu"/>
                    <w:noProof/>
                  </w:rPr>
                </w:rPrChange>
              </w:rPr>
              <w:delText>2.1</w:delText>
            </w:r>
            <w:r w:rsidDel="00D21FBD">
              <w:rPr>
                <w:noProof/>
                <w:lang w:val="fr-FR"/>
              </w:rPr>
              <w:tab/>
            </w:r>
            <w:r w:rsidRPr="00D21FBD" w:rsidDel="00D21FBD">
              <w:rPr>
                <w:rStyle w:val="Lienhypertexte"/>
                <w:rFonts w:eastAsia="Ubuntu"/>
                <w:noProof/>
                <w:rPrChange w:id="279" w:author="59011-14-07" w:date="2023-01-12T14:53:00Z">
                  <w:rPr>
                    <w:rStyle w:val="Lienhypertexte"/>
                    <w:rFonts w:eastAsia="Ubuntu"/>
                    <w:noProof/>
                  </w:rPr>
                </w:rPrChange>
              </w:rPr>
              <w:delText>But du document</w:delText>
            </w:r>
            <w:r w:rsidDel="00D21FBD">
              <w:rPr>
                <w:noProof/>
                <w:webHidden/>
              </w:rPr>
              <w:tab/>
            </w:r>
            <w:r w:rsidR="00901821" w:rsidDel="00D21FBD">
              <w:rPr>
                <w:noProof/>
                <w:webHidden/>
              </w:rPr>
              <w:delText>4</w:delText>
            </w:r>
          </w:del>
        </w:p>
        <w:p w:rsidR="001960BC" w:rsidDel="00D21FBD" w:rsidRDefault="001960BC">
          <w:pPr>
            <w:pStyle w:val="TM1"/>
            <w:tabs>
              <w:tab w:val="right" w:leader="dot" w:pos="9019"/>
            </w:tabs>
            <w:rPr>
              <w:del w:id="280" w:author="59011-14-07" w:date="2023-01-12T14:53:00Z"/>
              <w:noProof/>
              <w:lang w:val="fr-FR"/>
            </w:rPr>
          </w:pPr>
          <w:del w:id="281" w:author="59011-14-07" w:date="2023-01-12T14:53:00Z">
            <w:r w:rsidRPr="00D21FBD" w:rsidDel="00D21FBD">
              <w:rPr>
                <w:rStyle w:val="Lienhypertexte"/>
                <w:noProof/>
                <w:rPrChange w:id="282" w:author="59011-14-07" w:date="2023-01-12T14:53:00Z">
                  <w:rPr>
                    <w:rStyle w:val="Lienhypertexte"/>
                    <w:noProof/>
                  </w:rPr>
                </w:rPrChange>
              </w:rPr>
              <w:delText>3</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83" w:author="59011-14-07" w:date="2023-01-12T14:53:00Z"/>
              <w:noProof/>
              <w:lang w:val="fr-FR"/>
            </w:rPr>
          </w:pPr>
          <w:del w:id="284" w:author="59011-14-07" w:date="2023-01-12T14:53:00Z">
            <w:r w:rsidRPr="00D21FBD" w:rsidDel="00D21FBD">
              <w:rPr>
                <w:rStyle w:val="Lienhypertexte"/>
                <w:rFonts w:eastAsia="Ubuntu"/>
                <w:noProof/>
                <w:rPrChange w:id="285" w:author="59011-14-07" w:date="2023-01-12T14:53:00Z">
                  <w:rPr>
                    <w:rStyle w:val="Lienhypertexte"/>
                    <w:rFonts w:eastAsia="Ubuntu"/>
                    <w:noProof/>
                  </w:rPr>
                </w:rPrChange>
              </w:rPr>
              <w:delText>3.1</w:delText>
            </w:r>
            <w:r w:rsidDel="00D21FBD">
              <w:rPr>
                <w:noProof/>
                <w:lang w:val="fr-FR"/>
              </w:rPr>
              <w:tab/>
            </w:r>
            <w:r w:rsidRPr="00D21FBD" w:rsidDel="00D21FBD">
              <w:rPr>
                <w:rStyle w:val="Lienhypertexte"/>
                <w:rFonts w:eastAsia="Ubuntu"/>
                <w:noProof/>
                <w:rPrChange w:id="286" w:author="59011-14-07" w:date="2023-01-12T14:53:00Z">
                  <w:rPr>
                    <w:rStyle w:val="Lienhypertexte"/>
                    <w:rFonts w:eastAsia="Ubuntu"/>
                    <w:noProof/>
                  </w:rPr>
                </w:rPrChange>
              </w:rPr>
              <w:delText>Cadre du document</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87" w:author="59011-14-07" w:date="2023-01-12T14:53:00Z"/>
              <w:noProof/>
              <w:lang w:val="fr-FR"/>
            </w:rPr>
          </w:pPr>
          <w:del w:id="288" w:author="59011-14-07" w:date="2023-01-12T14:53:00Z">
            <w:r w:rsidRPr="00D21FBD" w:rsidDel="00D21FBD">
              <w:rPr>
                <w:rStyle w:val="Lienhypertexte"/>
                <w:rFonts w:eastAsia="Ubuntu"/>
                <w:noProof/>
                <w:rPrChange w:id="289" w:author="59011-14-07" w:date="2023-01-12T14:53:00Z">
                  <w:rPr>
                    <w:rStyle w:val="Lienhypertexte"/>
                    <w:rFonts w:eastAsia="Ubuntu"/>
                    <w:noProof/>
                  </w:rPr>
                </w:rPrChange>
              </w:rPr>
              <w:delText>3.2</w:delText>
            </w:r>
            <w:r w:rsidDel="00D21FBD">
              <w:rPr>
                <w:noProof/>
                <w:lang w:val="fr-FR"/>
              </w:rPr>
              <w:tab/>
            </w:r>
            <w:r w:rsidRPr="00D21FBD" w:rsidDel="00D21FBD">
              <w:rPr>
                <w:rStyle w:val="Lienhypertexte"/>
                <w:rFonts w:eastAsia="Ubuntu"/>
                <w:noProof/>
                <w:rPrChange w:id="290" w:author="59011-14-07" w:date="2023-01-12T14:53:00Z">
                  <w:rPr>
                    <w:rStyle w:val="Lienhypertexte"/>
                    <w:rFonts w:eastAsia="Ubuntu"/>
                    <w:noProof/>
                  </w:rPr>
                </w:rPrChange>
              </w:rPr>
              <w:delText>Démarche</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91" w:author="59011-14-07" w:date="2023-01-12T14:53:00Z"/>
              <w:noProof/>
              <w:lang w:val="fr-FR"/>
            </w:rPr>
          </w:pPr>
          <w:del w:id="292" w:author="59011-14-07" w:date="2023-01-12T14:53:00Z">
            <w:r w:rsidRPr="00D21FBD" w:rsidDel="00D21FBD">
              <w:rPr>
                <w:rStyle w:val="Lienhypertexte"/>
                <w:rFonts w:eastAsia="Ubuntu"/>
                <w:noProof/>
                <w:rPrChange w:id="293" w:author="59011-14-07" w:date="2023-01-12T14:53:00Z">
                  <w:rPr>
                    <w:rStyle w:val="Lienhypertexte"/>
                    <w:rFonts w:eastAsia="Ubuntu"/>
                    <w:noProof/>
                  </w:rPr>
                </w:rPrChange>
              </w:rPr>
              <w:delText>3.3</w:delText>
            </w:r>
            <w:r w:rsidDel="00D21FBD">
              <w:rPr>
                <w:noProof/>
                <w:lang w:val="fr-FR"/>
              </w:rPr>
              <w:tab/>
            </w:r>
            <w:r w:rsidRPr="00D21FBD" w:rsidDel="00D21FBD">
              <w:rPr>
                <w:rStyle w:val="Lienhypertexte"/>
                <w:rFonts w:eastAsia="Ubuntu"/>
                <w:noProof/>
                <w:rPrChange w:id="294" w:author="59011-14-07" w:date="2023-01-12T14:53:00Z">
                  <w:rPr>
                    <w:rStyle w:val="Lienhypertexte"/>
                    <w:rFonts w:eastAsia="Ubuntu"/>
                    <w:noProof/>
                  </w:rPr>
                </w:rPrChange>
              </w:rPr>
              <w:delText>Participants à la rédaction</w:delText>
            </w:r>
            <w:r w:rsidDel="00D21FBD">
              <w:rPr>
                <w:noProof/>
                <w:webHidden/>
              </w:rPr>
              <w:tab/>
            </w:r>
            <w:r w:rsidR="00901821" w:rsidDel="00D21FBD">
              <w:rPr>
                <w:noProof/>
                <w:webHidden/>
              </w:rPr>
              <w:delText>5</w:delText>
            </w:r>
          </w:del>
        </w:p>
        <w:p w:rsidR="001960BC" w:rsidDel="00D21FBD" w:rsidRDefault="001960BC">
          <w:pPr>
            <w:pStyle w:val="TM2"/>
            <w:tabs>
              <w:tab w:val="left" w:pos="880"/>
              <w:tab w:val="right" w:leader="dot" w:pos="9019"/>
            </w:tabs>
            <w:rPr>
              <w:del w:id="295" w:author="59011-14-07" w:date="2023-01-12T14:53:00Z"/>
              <w:noProof/>
              <w:lang w:val="fr-FR"/>
            </w:rPr>
          </w:pPr>
          <w:del w:id="296" w:author="59011-14-07" w:date="2023-01-12T14:53:00Z">
            <w:r w:rsidRPr="00D21FBD" w:rsidDel="00D21FBD">
              <w:rPr>
                <w:rStyle w:val="Lienhypertexte"/>
                <w:rFonts w:eastAsia="Ubuntu"/>
                <w:noProof/>
                <w:rPrChange w:id="297" w:author="59011-14-07" w:date="2023-01-12T14:53:00Z">
                  <w:rPr>
                    <w:rStyle w:val="Lienhypertexte"/>
                    <w:rFonts w:eastAsia="Ubuntu"/>
                    <w:noProof/>
                  </w:rPr>
                </w:rPrChange>
              </w:rPr>
              <w:delText>3.4</w:delText>
            </w:r>
            <w:r w:rsidDel="00D21FBD">
              <w:rPr>
                <w:noProof/>
                <w:lang w:val="fr-FR"/>
              </w:rPr>
              <w:tab/>
            </w:r>
            <w:r w:rsidRPr="00D21FBD" w:rsidDel="00D21FBD">
              <w:rPr>
                <w:rStyle w:val="Lienhypertexte"/>
                <w:rFonts w:eastAsia="Ubuntu"/>
                <w:noProof/>
                <w:rPrChange w:id="298" w:author="59011-14-07" w:date="2023-01-12T14:53:00Z">
                  <w:rPr>
                    <w:rStyle w:val="Lienhypertexte"/>
                    <w:rFonts w:eastAsia="Ubuntu"/>
                    <w:noProof/>
                  </w:rPr>
                </w:rPrChange>
              </w:rPr>
              <w:delText>Structure du document</w:delText>
            </w:r>
            <w:r w:rsidDel="00D21FBD">
              <w:rPr>
                <w:noProof/>
                <w:webHidden/>
              </w:rPr>
              <w:tab/>
            </w:r>
            <w:r w:rsidR="00901821" w:rsidDel="00D21FBD">
              <w:rPr>
                <w:noProof/>
                <w:webHidden/>
              </w:rPr>
              <w:delText>5</w:delText>
            </w:r>
          </w:del>
        </w:p>
        <w:p w:rsidR="001960BC" w:rsidDel="00D21FBD" w:rsidRDefault="001960BC">
          <w:pPr>
            <w:pStyle w:val="TM1"/>
            <w:tabs>
              <w:tab w:val="left" w:pos="440"/>
              <w:tab w:val="right" w:leader="dot" w:pos="9019"/>
            </w:tabs>
            <w:rPr>
              <w:del w:id="299" w:author="59011-14-07" w:date="2023-01-12T14:53:00Z"/>
              <w:noProof/>
              <w:lang w:val="fr-FR"/>
            </w:rPr>
          </w:pPr>
          <w:del w:id="300" w:author="59011-14-07" w:date="2023-01-12T14:53:00Z">
            <w:r w:rsidRPr="00D21FBD" w:rsidDel="00D21FBD">
              <w:rPr>
                <w:rStyle w:val="Lienhypertexte"/>
                <w:noProof/>
                <w:rPrChange w:id="301" w:author="59011-14-07" w:date="2023-01-12T14:53:00Z">
                  <w:rPr>
                    <w:rStyle w:val="Lienhypertexte"/>
                    <w:noProof/>
                  </w:rPr>
                </w:rPrChange>
              </w:rPr>
              <w:delText>4</w:delText>
            </w:r>
            <w:r w:rsidDel="00D21FBD">
              <w:rPr>
                <w:noProof/>
                <w:lang w:val="fr-FR"/>
              </w:rPr>
              <w:tab/>
            </w:r>
            <w:r w:rsidRPr="00D21FBD" w:rsidDel="00D21FBD">
              <w:rPr>
                <w:rStyle w:val="Lienhypertexte"/>
                <w:rFonts w:eastAsia="Ubuntu"/>
                <w:noProof/>
                <w:rPrChange w:id="302" w:author="59011-14-07" w:date="2023-01-12T14:53:00Z">
                  <w:rPr>
                    <w:rStyle w:val="Lienhypertexte"/>
                    <w:rFonts w:eastAsia="Ubuntu"/>
                    <w:noProof/>
                  </w:rPr>
                </w:rPrChange>
              </w:rPr>
              <w:delText>PRESENTATION GENERALE DU PROBLEME</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303" w:author="59011-14-07" w:date="2023-01-12T14:53:00Z"/>
              <w:noProof/>
              <w:lang w:val="fr-FR"/>
            </w:rPr>
          </w:pPr>
          <w:del w:id="304" w:author="59011-14-07" w:date="2023-01-12T14:53:00Z">
            <w:r w:rsidRPr="00D21FBD" w:rsidDel="00D21FBD">
              <w:rPr>
                <w:rStyle w:val="Lienhypertexte"/>
                <w:rFonts w:eastAsia="Ubuntu"/>
                <w:noProof/>
                <w:rPrChange w:id="305" w:author="59011-14-07" w:date="2023-01-12T14:53:00Z">
                  <w:rPr>
                    <w:rStyle w:val="Lienhypertexte"/>
                    <w:rFonts w:eastAsia="Ubuntu"/>
                    <w:noProof/>
                  </w:rPr>
                </w:rPrChange>
              </w:rPr>
              <w:delText>4.1</w:delText>
            </w:r>
            <w:r w:rsidDel="00D21FBD">
              <w:rPr>
                <w:noProof/>
                <w:lang w:val="fr-FR"/>
              </w:rPr>
              <w:tab/>
            </w:r>
            <w:r w:rsidRPr="00D21FBD" w:rsidDel="00D21FBD">
              <w:rPr>
                <w:rStyle w:val="Lienhypertexte"/>
                <w:rFonts w:eastAsia="Ubuntu"/>
                <w:noProof/>
                <w:rPrChange w:id="306" w:author="59011-14-07" w:date="2023-01-12T14:53:00Z">
                  <w:rPr>
                    <w:rStyle w:val="Lienhypertexte"/>
                    <w:rFonts w:eastAsia="Ubuntu"/>
                    <w:noProof/>
                  </w:rPr>
                </w:rPrChange>
              </w:rPr>
              <w:delText>Le contexte de l’étude</w:delText>
            </w:r>
            <w:r w:rsidDel="00D21FBD">
              <w:rPr>
                <w:noProof/>
                <w:webHidden/>
              </w:rPr>
              <w:tab/>
            </w:r>
            <w:r w:rsidR="00901821" w:rsidDel="00D21FBD">
              <w:rPr>
                <w:noProof/>
                <w:webHidden/>
              </w:rPr>
              <w:delText>6</w:delText>
            </w:r>
          </w:del>
        </w:p>
        <w:p w:rsidR="001960BC" w:rsidDel="00D21FBD" w:rsidRDefault="001960BC">
          <w:pPr>
            <w:pStyle w:val="TM3"/>
            <w:tabs>
              <w:tab w:val="left" w:pos="1320"/>
              <w:tab w:val="right" w:leader="dot" w:pos="9019"/>
            </w:tabs>
            <w:rPr>
              <w:del w:id="307" w:author="59011-14-07" w:date="2023-01-12T14:53:00Z"/>
              <w:noProof/>
              <w:lang w:val="fr-FR"/>
            </w:rPr>
          </w:pPr>
          <w:del w:id="308" w:author="59011-14-07" w:date="2023-01-12T14:53:00Z">
            <w:r w:rsidRPr="00D21FBD" w:rsidDel="00D21FBD">
              <w:rPr>
                <w:rStyle w:val="Lienhypertexte"/>
                <w:rFonts w:eastAsia="Ubuntu"/>
                <w:noProof/>
                <w:rPrChange w:id="309" w:author="59011-14-07" w:date="2023-01-12T14:53:00Z">
                  <w:rPr>
                    <w:rStyle w:val="Lienhypertexte"/>
                    <w:rFonts w:eastAsia="Ubuntu"/>
                    <w:noProof/>
                  </w:rPr>
                </w:rPrChange>
              </w:rPr>
              <w:delText>4.1.1</w:delText>
            </w:r>
            <w:r w:rsidDel="00D21FBD">
              <w:rPr>
                <w:noProof/>
                <w:lang w:val="fr-FR"/>
              </w:rPr>
              <w:tab/>
            </w:r>
            <w:r w:rsidRPr="00D21FBD" w:rsidDel="00D21FBD">
              <w:rPr>
                <w:rStyle w:val="Lienhypertexte"/>
                <w:rFonts w:eastAsia="Ubuntu"/>
                <w:noProof/>
                <w:rPrChange w:id="310" w:author="59011-14-07" w:date="2023-01-12T14:53:00Z">
                  <w:rPr>
                    <w:rStyle w:val="Lienhypertexte"/>
                    <w:rFonts w:eastAsia="Ubuntu"/>
                    <w:noProof/>
                  </w:rPr>
                </w:rPrChange>
              </w:rPr>
              <w:delText>Le cadre général :</w:delText>
            </w:r>
            <w:r w:rsidDel="00D21FBD">
              <w:rPr>
                <w:noProof/>
                <w:webHidden/>
              </w:rPr>
              <w:tab/>
            </w:r>
            <w:r w:rsidR="00901821" w:rsidDel="00D21FBD">
              <w:rPr>
                <w:noProof/>
                <w:webHidden/>
              </w:rPr>
              <w:delText>6</w:delText>
            </w:r>
          </w:del>
        </w:p>
        <w:p w:rsidR="001960BC" w:rsidDel="00D21FBD" w:rsidRDefault="001960BC">
          <w:pPr>
            <w:pStyle w:val="TM3"/>
            <w:tabs>
              <w:tab w:val="left" w:pos="1320"/>
              <w:tab w:val="right" w:leader="dot" w:pos="9019"/>
            </w:tabs>
            <w:rPr>
              <w:del w:id="311" w:author="59011-14-07" w:date="2023-01-12T14:53:00Z"/>
              <w:noProof/>
              <w:lang w:val="fr-FR"/>
            </w:rPr>
          </w:pPr>
          <w:del w:id="312" w:author="59011-14-07" w:date="2023-01-12T14:53:00Z">
            <w:r w:rsidRPr="00D21FBD" w:rsidDel="00D21FBD">
              <w:rPr>
                <w:rStyle w:val="Lienhypertexte"/>
                <w:rFonts w:eastAsia="Ubuntu"/>
                <w:noProof/>
                <w:rPrChange w:id="313" w:author="59011-14-07" w:date="2023-01-12T14:53:00Z">
                  <w:rPr>
                    <w:rStyle w:val="Lienhypertexte"/>
                    <w:rFonts w:eastAsia="Ubuntu"/>
                    <w:noProof/>
                  </w:rPr>
                </w:rPrChange>
              </w:rPr>
              <w:delText>4.1.2</w:delText>
            </w:r>
            <w:r w:rsidDel="00D21FBD">
              <w:rPr>
                <w:noProof/>
                <w:lang w:val="fr-FR"/>
              </w:rPr>
              <w:tab/>
            </w:r>
            <w:r w:rsidRPr="00D21FBD" w:rsidDel="00D21FBD">
              <w:rPr>
                <w:rStyle w:val="Lienhypertexte"/>
                <w:rFonts w:eastAsia="Ubuntu"/>
                <w:noProof/>
                <w:rPrChange w:id="314" w:author="59011-14-07" w:date="2023-01-12T14:53:00Z">
                  <w:rPr>
                    <w:rStyle w:val="Lienhypertexte"/>
                    <w:rFonts w:eastAsia="Ubuntu"/>
                    <w:noProof/>
                  </w:rPr>
                </w:rPrChange>
              </w:rPr>
              <w:delText>Les objectifs visés :</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315" w:author="59011-14-07" w:date="2023-01-12T14:53:00Z"/>
              <w:noProof/>
              <w:lang w:val="fr-FR"/>
            </w:rPr>
          </w:pPr>
          <w:del w:id="316" w:author="59011-14-07" w:date="2023-01-12T14:53:00Z">
            <w:r w:rsidRPr="00D21FBD" w:rsidDel="00D21FBD">
              <w:rPr>
                <w:rStyle w:val="Lienhypertexte"/>
                <w:rFonts w:eastAsia="Ubuntu"/>
                <w:noProof/>
                <w:rPrChange w:id="317" w:author="59011-14-07" w:date="2023-01-12T14:53:00Z">
                  <w:rPr>
                    <w:rStyle w:val="Lienhypertexte"/>
                    <w:rFonts w:eastAsia="Ubuntu"/>
                    <w:noProof/>
                  </w:rPr>
                </w:rPrChange>
              </w:rPr>
              <w:delText>4.2</w:delText>
            </w:r>
            <w:r w:rsidDel="00D21FBD">
              <w:rPr>
                <w:noProof/>
                <w:lang w:val="fr-FR"/>
              </w:rPr>
              <w:tab/>
            </w:r>
            <w:r w:rsidRPr="00D21FBD" w:rsidDel="00D21FBD">
              <w:rPr>
                <w:rStyle w:val="Lienhypertexte"/>
                <w:rFonts w:eastAsia="Ubuntu"/>
                <w:noProof/>
                <w:rPrChange w:id="318" w:author="59011-14-07" w:date="2023-01-12T14:53:00Z">
                  <w:rPr>
                    <w:rStyle w:val="Lienhypertexte"/>
                    <w:rFonts w:eastAsia="Ubuntu"/>
                    <w:noProof/>
                  </w:rPr>
                </w:rPrChange>
              </w:rPr>
              <w:delText>Présentation globale des besoins</w:delText>
            </w:r>
            <w:r w:rsidDel="00D21FBD">
              <w:rPr>
                <w:noProof/>
                <w:webHidden/>
              </w:rPr>
              <w:tab/>
            </w:r>
            <w:r w:rsidR="00901821" w:rsidDel="00D21FBD">
              <w:rPr>
                <w:noProof/>
                <w:webHidden/>
              </w:rPr>
              <w:delText>6</w:delText>
            </w:r>
          </w:del>
        </w:p>
        <w:p w:rsidR="001960BC" w:rsidDel="00D21FBD" w:rsidRDefault="001960BC">
          <w:pPr>
            <w:pStyle w:val="TM2"/>
            <w:tabs>
              <w:tab w:val="left" w:pos="880"/>
              <w:tab w:val="right" w:leader="dot" w:pos="9019"/>
            </w:tabs>
            <w:rPr>
              <w:del w:id="319" w:author="59011-14-07" w:date="2023-01-12T14:53:00Z"/>
              <w:noProof/>
              <w:lang w:val="fr-FR"/>
            </w:rPr>
          </w:pPr>
          <w:del w:id="320" w:author="59011-14-07" w:date="2023-01-12T14:53:00Z">
            <w:r w:rsidRPr="00D21FBD" w:rsidDel="00D21FBD">
              <w:rPr>
                <w:rStyle w:val="Lienhypertexte"/>
                <w:rFonts w:eastAsia="Ubuntu"/>
                <w:noProof/>
                <w:rPrChange w:id="321" w:author="59011-14-07" w:date="2023-01-12T14:53:00Z">
                  <w:rPr>
                    <w:rStyle w:val="Lienhypertexte"/>
                    <w:rFonts w:eastAsia="Ubuntu"/>
                    <w:noProof/>
                  </w:rPr>
                </w:rPrChange>
              </w:rPr>
              <w:delText>4.3</w:delText>
            </w:r>
            <w:r w:rsidDel="00D21FBD">
              <w:rPr>
                <w:noProof/>
                <w:lang w:val="fr-FR"/>
              </w:rPr>
              <w:tab/>
            </w:r>
            <w:r w:rsidRPr="00D21FBD" w:rsidDel="00D21FBD">
              <w:rPr>
                <w:rStyle w:val="Lienhypertexte"/>
                <w:rFonts w:eastAsia="Ubuntu"/>
                <w:noProof/>
                <w:rPrChange w:id="322" w:author="59011-14-07" w:date="2023-01-12T14:53:00Z">
                  <w:rPr>
                    <w:rStyle w:val="Lienhypertexte"/>
                    <w:rFonts w:eastAsia="Ubuntu"/>
                    <w:noProof/>
                  </w:rPr>
                </w:rPrChange>
              </w:rPr>
              <w:delText>Les rôles et responsabilité des utilisateurs</w:delText>
            </w:r>
            <w:r w:rsidDel="00D21FBD">
              <w:rPr>
                <w:noProof/>
                <w:webHidden/>
              </w:rPr>
              <w:tab/>
            </w:r>
            <w:r w:rsidR="00901821" w:rsidDel="00D21FBD">
              <w:rPr>
                <w:noProof/>
                <w:webHidden/>
              </w:rPr>
              <w:delText>6</w:delText>
            </w:r>
          </w:del>
        </w:p>
        <w:p w:rsidR="001960BC" w:rsidDel="00D21FBD" w:rsidRDefault="001960BC">
          <w:pPr>
            <w:pStyle w:val="TM1"/>
            <w:tabs>
              <w:tab w:val="left" w:pos="440"/>
              <w:tab w:val="right" w:leader="dot" w:pos="9019"/>
            </w:tabs>
            <w:rPr>
              <w:del w:id="323" w:author="59011-14-07" w:date="2023-01-12T14:53:00Z"/>
              <w:noProof/>
              <w:lang w:val="fr-FR"/>
            </w:rPr>
          </w:pPr>
          <w:del w:id="324" w:author="59011-14-07" w:date="2023-01-12T14:53:00Z">
            <w:r w:rsidRPr="00D21FBD" w:rsidDel="00D21FBD">
              <w:rPr>
                <w:rStyle w:val="Lienhypertexte"/>
                <w:rFonts w:eastAsia="Ubuntu"/>
                <w:noProof/>
                <w:rPrChange w:id="325" w:author="59011-14-07" w:date="2023-01-12T14:53:00Z">
                  <w:rPr>
                    <w:rStyle w:val="Lienhypertexte"/>
                    <w:rFonts w:eastAsia="Ubuntu"/>
                    <w:noProof/>
                  </w:rPr>
                </w:rPrChange>
              </w:rPr>
              <w:delText>5</w:delText>
            </w:r>
            <w:r w:rsidDel="00D21FBD">
              <w:rPr>
                <w:noProof/>
                <w:lang w:val="fr-FR"/>
              </w:rPr>
              <w:tab/>
            </w:r>
            <w:r w:rsidRPr="00D21FBD" w:rsidDel="00D21FBD">
              <w:rPr>
                <w:rStyle w:val="Lienhypertexte"/>
                <w:rFonts w:eastAsia="Ubuntu"/>
                <w:noProof/>
                <w:rPrChange w:id="326" w:author="59011-14-07" w:date="2023-01-12T14:53:00Z">
                  <w:rPr>
                    <w:rStyle w:val="Lienhypertexte"/>
                    <w:rFonts w:eastAsia="Ubuntu"/>
                    <w:noProof/>
                  </w:rPr>
                </w:rPrChange>
              </w:rPr>
              <w:delText>LES BESOINS FONCTIONNELS</w:delText>
            </w:r>
            <w:r w:rsidDel="00D21FBD">
              <w:rPr>
                <w:noProof/>
                <w:webHidden/>
              </w:rPr>
              <w:tab/>
            </w:r>
            <w:r w:rsidR="00901821" w:rsidDel="00D21FBD">
              <w:rPr>
                <w:noProof/>
                <w:webHidden/>
              </w:rPr>
              <w:delText>8</w:delText>
            </w:r>
          </w:del>
        </w:p>
        <w:p w:rsidR="001960BC" w:rsidDel="00D21FBD" w:rsidRDefault="001960BC">
          <w:pPr>
            <w:pStyle w:val="TM2"/>
            <w:tabs>
              <w:tab w:val="left" w:pos="880"/>
              <w:tab w:val="right" w:leader="dot" w:pos="9019"/>
            </w:tabs>
            <w:rPr>
              <w:del w:id="327" w:author="59011-14-07" w:date="2023-01-12T14:53:00Z"/>
              <w:noProof/>
              <w:lang w:val="fr-FR"/>
            </w:rPr>
          </w:pPr>
          <w:del w:id="328" w:author="59011-14-07" w:date="2023-01-12T14:53:00Z">
            <w:r w:rsidRPr="00D21FBD" w:rsidDel="00D21FBD">
              <w:rPr>
                <w:rStyle w:val="Lienhypertexte"/>
                <w:rFonts w:eastAsia="Ubuntu"/>
                <w:noProof/>
                <w:rPrChange w:id="329" w:author="59011-14-07" w:date="2023-01-12T14:53:00Z">
                  <w:rPr>
                    <w:rStyle w:val="Lienhypertexte"/>
                    <w:rFonts w:eastAsia="Ubuntu"/>
                    <w:noProof/>
                  </w:rPr>
                </w:rPrChange>
              </w:rPr>
              <w:delText>5.1</w:delText>
            </w:r>
            <w:r w:rsidDel="00D21FBD">
              <w:rPr>
                <w:noProof/>
                <w:lang w:val="fr-FR"/>
              </w:rPr>
              <w:tab/>
            </w:r>
            <w:r w:rsidRPr="00D21FBD" w:rsidDel="00D21FBD">
              <w:rPr>
                <w:rStyle w:val="Lienhypertexte"/>
                <w:rFonts w:eastAsia="Ubuntu"/>
                <w:noProof/>
                <w:rPrChange w:id="330" w:author="59011-14-07" w:date="2023-01-12T14:53:00Z">
                  <w:rPr>
                    <w:rStyle w:val="Lienhypertexte"/>
                    <w:rFonts w:eastAsia="Ubuntu"/>
                    <w:noProof/>
                  </w:rPr>
                </w:rPrChange>
              </w:rPr>
              <w:delText>Page de connexion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331" w:author="59011-14-07" w:date="2023-01-12T14:53:00Z"/>
              <w:noProof/>
              <w:lang w:val="fr-FR"/>
            </w:rPr>
          </w:pPr>
          <w:del w:id="332" w:author="59011-14-07" w:date="2023-01-12T14:53:00Z">
            <w:r w:rsidRPr="00D21FBD" w:rsidDel="00D21FBD">
              <w:rPr>
                <w:rStyle w:val="Lienhypertexte"/>
                <w:rFonts w:eastAsia="Ubuntu"/>
                <w:noProof/>
                <w:rPrChange w:id="333" w:author="59011-14-07" w:date="2023-01-12T14:53:00Z">
                  <w:rPr>
                    <w:rStyle w:val="Lienhypertexte"/>
                    <w:rFonts w:eastAsia="Ubuntu"/>
                    <w:noProof/>
                  </w:rPr>
                </w:rPrChange>
              </w:rPr>
              <w:delText>5.1.1</w:delText>
            </w:r>
            <w:r w:rsidDel="00D21FBD">
              <w:rPr>
                <w:noProof/>
                <w:lang w:val="fr-FR"/>
              </w:rPr>
              <w:tab/>
            </w:r>
            <w:r w:rsidRPr="00D21FBD" w:rsidDel="00D21FBD">
              <w:rPr>
                <w:rStyle w:val="Lienhypertexte"/>
                <w:rFonts w:eastAsia="Ubuntu"/>
                <w:noProof/>
                <w:rPrChange w:id="334"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335" w:author="59011-14-07" w:date="2023-01-12T14:53:00Z"/>
              <w:noProof/>
              <w:lang w:val="fr-FR"/>
            </w:rPr>
          </w:pPr>
          <w:del w:id="336" w:author="59011-14-07" w:date="2023-01-12T14:53:00Z">
            <w:r w:rsidRPr="00D21FBD" w:rsidDel="00D21FBD">
              <w:rPr>
                <w:rStyle w:val="Lienhypertexte"/>
                <w:rFonts w:eastAsia="Ubuntu"/>
                <w:noProof/>
                <w:rPrChange w:id="337" w:author="59011-14-07" w:date="2023-01-12T14:53:00Z">
                  <w:rPr>
                    <w:rStyle w:val="Lienhypertexte"/>
                    <w:rFonts w:eastAsia="Ubuntu"/>
                    <w:noProof/>
                  </w:rPr>
                </w:rPrChange>
              </w:rPr>
              <w:delText>5.1.2</w:delText>
            </w:r>
            <w:r w:rsidDel="00D21FBD">
              <w:rPr>
                <w:noProof/>
                <w:lang w:val="fr-FR"/>
              </w:rPr>
              <w:tab/>
            </w:r>
            <w:r w:rsidRPr="00D21FBD" w:rsidDel="00D21FBD">
              <w:rPr>
                <w:rStyle w:val="Lienhypertexte"/>
                <w:rFonts w:eastAsia="Ubuntu"/>
                <w:noProof/>
                <w:rPrChange w:id="338"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8</w:delText>
            </w:r>
          </w:del>
        </w:p>
        <w:p w:rsidR="001960BC" w:rsidDel="00D21FBD" w:rsidRDefault="001960BC">
          <w:pPr>
            <w:pStyle w:val="TM2"/>
            <w:tabs>
              <w:tab w:val="left" w:pos="880"/>
              <w:tab w:val="right" w:leader="dot" w:pos="9019"/>
            </w:tabs>
            <w:rPr>
              <w:del w:id="339" w:author="59011-14-07" w:date="2023-01-12T14:53:00Z"/>
              <w:noProof/>
              <w:lang w:val="fr-FR"/>
            </w:rPr>
          </w:pPr>
          <w:del w:id="340" w:author="59011-14-07" w:date="2023-01-12T14:53:00Z">
            <w:r w:rsidRPr="00D21FBD" w:rsidDel="00D21FBD">
              <w:rPr>
                <w:rStyle w:val="Lienhypertexte"/>
                <w:rFonts w:eastAsia="Ubuntu"/>
                <w:noProof/>
                <w:rPrChange w:id="341" w:author="59011-14-07" w:date="2023-01-12T14:53:00Z">
                  <w:rPr>
                    <w:rStyle w:val="Lienhypertexte"/>
                    <w:rFonts w:eastAsia="Ubuntu"/>
                    <w:noProof/>
                  </w:rPr>
                </w:rPrChange>
              </w:rPr>
              <w:delText>5.2</w:delText>
            </w:r>
            <w:r w:rsidDel="00D21FBD">
              <w:rPr>
                <w:noProof/>
                <w:lang w:val="fr-FR"/>
              </w:rPr>
              <w:tab/>
            </w:r>
            <w:r w:rsidRPr="00D21FBD" w:rsidDel="00D21FBD">
              <w:rPr>
                <w:rStyle w:val="Lienhypertexte"/>
                <w:rFonts w:eastAsia="Ubuntu"/>
                <w:noProof/>
                <w:rPrChange w:id="342" w:author="59011-14-07" w:date="2023-01-12T14:53:00Z">
                  <w:rPr>
                    <w:rStyle w:val="Lienhypertexte"/>
                    <w:rFonts w:eastAsia="Ubuntu"/>
                    <w:noProof/>
                  </w:rPr>
                </w:rPrChange>
              </w:rPr>
              <w:delText>Accueil</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343" w:author="59011-14-07" w:date="2023-01-12T14:53:00Z"/>
              <w:noProof/>
              <w:lang w:val="fr-FR"/>
            </w:rPr>
          </w:pPr>
          <w:del w:id="344" w:author="59011-14-07" w:date="2023-01-12T14:53:00Z">
            <w:r w:rsidRPr="00D21FBD" w:rsidDel="00D21FBD">
              <w:rPr>
                <w:rStyle w:val="Lienhypertexte"/>
                <w:rFonts w:eastAsia="Ubuntu"/>
                <w:noProof/>
                <w:rPrChange w:id="345" w:author="59011-14-07" w:date="2023-01-12T14:53:00Z">
                  <w:rPr>
                    <w:rStyle w:val="Lienhypertexte"/>
                    <w:rFonts w:eastAsia="Ubuntu"/>
                    <w:noProof/>
                  </w:rPr>
                </w:rPrChange>
              </w:rPr>
              <w:delText>5.2.1</w:delText>
            </w:r>
            <w:r w:rsidDel="00D21FBD">
              <w:rPr>
                <w:noProof/>
                <w:lang w:val="fr-FR"/>
              </w:rPr>
              <w:tab/>
            </w:r>
            <w:r w:rsidRPr="00D21FBD" w:rsidDel="00D21FBD">
              <w:rPr>
                <w:rStyle w:val="Lienhypertexte"/>
                <w:rFonts w:eastAsia="Ubuntu"/>
                <w:noProof/>
                <w:rPrChange w:id="346"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8</w:delText>
            </w:r>
          </w:del>
        </w:p>
        <w:p w:rsidR="001960BC" w:rsidDel="00D21FBD" w:rsidRDefault="001960BC">
          <w:pPr>
            <w:pStyle w:val="TM3"/>
            <w:tabs>
              <w:tab w:val="left" w:pos="1320"/>
              <w:tab w:val="right" w:leader="dot" w:pos="9019"/>
            </w:tabs>
            <w:rPr>
              <w:del w:id="347" w:author="59011-14-07" w:date="2023-01-12T14:53:00Z"/>
              <w:noProof/>
              <w:lang w:val="fr-FR"/>
            </w:rPr>
          </w:pPr>
          <w:del w:id="348" w:author="59011-14-07" w:date="2023-01-12T14:53:00Z">
            <w:r w:rsidRPr="00D21FBD" w:rsidDel="00D21FBD">
              <w:rPr>
                <w:rStyle w:val="Lienhypertexte"/>
                <w:rFonts w:eastAsia="Ubuntu"/>
                <w:noProof/>
                <w:rPrChange w:id="349" w:author="59011-14-07" w:date="2023-01-12T14:53:00Z">
                  <w:rPr>
                    <w:rStyle w:val="Lienhypertexte"/>
                    <w:rFonts w:eastAsia="Ubuntu"/>
                    <w:noProof/>
                  </w:rPr>
                </w:rPrChange>
              </w:rPr>
              <w:delText>5.2.2</w:delText>
            </w:r>
            <w:r w:rsidDel="00D21FBD">
              <w:rPr>
                <w:noProof/>
                <w:lang w:val="fr-FR"/>
              </w:rPr>
              <w:tab/>
            </w:r>
            <w:r w:rsidRPr="00D21FBD" w:rsidDel="00D21FBD">
              <w:rPr>
                <w:rStyle w:val="Lienhypertexte"/>
                <w:rFonts w:eastAsia="Ubuntu"/>
                <w:noProof/>
                <w:rPrChange w:id="350"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9</w:delText>
            </w:r>
          </w:del>
        </w:p>
        <w:p w:rsidR="001960BC" w:rsidDel="00D21FBD" w:rsidRDefault="001960BC">
          <w:pPr>
            <w:pStyle w:val="TM2"/>
            <w:tabs>
              <w:tab w:val="left" w:pos="880"/>
              <w:tab w:val="right" w:leader="dot" w:pos="9019"/>
            </w:tabs>
            <w:rPr>
              <w:del w:id="351" w:author="59011-14-07" w:date="2023-01-12T14:53:00Z"/>
              <w:noProof/>
              <w:lang w:val="fr-FR"/>
            </w:rPr>
          </w:pPr>
          <w:del w:id="352" w:author="59011-14-07" w:date="2023-01-12T14:53:00Z">
            <w:r w:rsidRPr="00D21FBD" w:rsidDel="00D21FBD">
              <w:rPr>
                <w:rStyle w:val="Lienhypertexte"/>
                <w:rFonts w:eastAsia="Ubuntu"/>
                <w:noProof/>
                <w:rPrChange w:id="353" w:author="59011-14-07" w:date="2023-01-12T14:53:00Z">
                  <w:rPr>
                    <w:rStyle w:val="Lienhypertexte"/>
                    <w:rFonts w:eastAsia="Ubuntu"/>
                    <w:noProof/>
                  </w:rPr>
                </w:rPrChange>
              </w:rPr>
              <w:delText>5.3</w:delText>
            </w:r>
            <w:r w:rsidDel="00D21FBD">
              <w:rPr>
                <w:noProof/>
                <w:lang w:val="fr-FR"/>
              </w:rPr>
              <w:tab/>
            </w:r>
            <w:r w:rsidRPr="00D21FBD" w:rsidDel="00D21FBD">
              <w:rPr>
                <w:rStyle w:val="Lienhypertexte"/>
                <w:rFonts w:eastAsia="Ubuntu"/>
                <w:noProof/>
                <w:rPrChange w:id="354" w:author="59011-14-07" w:date="2023-01-12T14:53:00Z">
                  <w:rPr>
                    <w:rStyle w:val="Lienhypertexte"/>
                    <w:rFonts w:eastAsia="Ubuntu"/>
                    <w:noProof/>
                  </w:rPr>
                </w:rPrChange>
              </w:rPr>
              <w:delText>Gestion des réservations</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355" w:author="59011-14-07" w:date="2023-01-12T14:53:00Z"/>
              <w:noProof/>
              <w:lang w:val="fr-FR"/>
            </w:rPr>
          </w:pPr>
          <w:del w:id="356" w:author="59011-14-07" w:date="2023-01-12T14:53:00Z">
            <w:r w:rsidRPr="00D21FBD" w:rsidDel="00D21FBD">
              <w:rPr>
                <w:rStyle w:val="Lienhypertexte"/>
                <w:rFonts w:eastAsia="Ubuntu"/>
                <w:noProof/>
                <w:rPrChange w:id="357" w:author="59011-14-07" w:date="2023-01-12T14:53:00Z">
                  <w:rPr>
                    <w:rStyle w:val="Lienhypertexte"/>
                    <w:rFonts w:eastAsia="Ubuntu"/>
                    <w:noProof/>
                  </w:rPr>
                </w:rPrChange>
              </w:rPr>
              <w:delText>5.3.1</w:delText>
            </w:r>
            <w:r w:rsidDel="00D21FBD">
              <w:rPr>
                <w:noProof/>
                <w:lang w:val="fr-FR"/>
              </w:rPr>
              <w:tab/>
            </w:r>
            <w:r w:rsidRPr="00D21FBD" w:rsidDel="00D21FBD">
              <w:rPr>
                <w:rStyle w:val="Lienhypertexte"/>
                <w:rFonts w:eastAsia="Ubuntu"/>
                <w:noProof/>
                <w:rPrChange w:id="358"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359" w:author="59011-14-07" w:date="2023-01-12T14:53:00Z"/>
              <w:noProof/>
              <w:lang w:val="fr-FR"/>
            </w:rPr>
          </w:pPr>
          <w:del w:id="360" w:author="59011-14-07" w:date="2023-01-12T14:53:00Z">
            <w:r w:rsidRPr="00D21FBD" w:rsidDel="00D21FBD">
              <w:rPr>
                <w:rStyle w:val="Lienhypertexte"/>
                <w:rFonts w:eastAsia="Ubuntu"/>
                <w:noProof/>
                <w:rPrChange w:id="361" w:author="59011-14-07" w:date="2023-01-12T14:53:00Z">
                  <w:rPr>
                    <w:rStyle w:val="Lienhypertexte"/>
                    <w:rFonts w:eastAsia="Ubuntu"/>
                    <w:noProof/>
                  </w:rPr>
                </w:rPrChange>
              </w:rPr>
              <w:delText>5.3.2</w:delText>
            </w:r>
            <w:r w:rsidDel="00D21FBD">
              <w:rPr>
                <w:noProof/>
                <w:lang w:val="fr-FR"/>
              </w:rPr>
              <w:tab/>
            </w:r>
            <w:r w:rsidRPr="00D21FBD" w:rsidDel="00D21FBD">
              <w:rPr>
                <w:rStyle w:val="Lienhypertexte"/>
                <w:rFonts w:eastAsia="Ubuntu"/>
                <w:noProof/>
                <w:rPrChange w:id="362"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9</w:delText>
            </w:r>
          </w:del>
        </w:p>
        <w:p w:rsidR="001960BC" w:rsidDel="00D21FBD" w:rsidRDefault="001960BC">
          <w:pPr>
            <w:pStyle w:val="TM2"/>
            <w:tabs>
              <w:tab w:val="left" w:pos="880"/>
              <w:tab w:val="right" w:leader="dot" w:pos="9019"/>
            </w:tabs>
            <w:rPr>
              <w:del w:id="363" w:author="59011-14-07" w:date="2023-01-12T14:53:00Z"/>
              <w:noProof/>
              <w:lang w:val="fr-FR"/>
            </w:rPr>
          </w:pPr>
          <w:del w:id="364" w:author="59011-14-07" w:date="2023-01-12T14:53:00Z">
            <w:r w:rsidRPr="00D21FBD" w:rsidDel="00D21FBD">
              <w:rPr>
                <w:rStyle w:val="Lienhypertexte"/>
                <w:rFonts w:eastAsia="Ubuntu"/>
                <w:noProof/>
                <w:rPrChange w:id="365" w:author="59011-14-07" w:date="2023-01-12T14:53:00Z">
                  <w:rPr>
                    <w:rStyle w:val="Lienhypertexte"/>
                    <w:rFonts w:eastAsia="Ubuntu"/>
                    <w:noProof/>
                  </w:rPr>
                </w:rPrChange>
              </w:rPr>
              <w:delText>5.4</w:delText>
            </w:r>
            <w:r w:rsidDel="00D21FBD">
              <w:rPr>
                <w:noProof/>
                <w:lang w:val="fr-FR"/>
              </w:rPr>
              <w:tab/>
            </w:r>
            <w:r w:rsidRPr="00D21FBD" w:rsidDel="00D21FBD">
              <w:rPr>
                <w:rStyle w:val="Lienhypertexte"/>
                <w:rFonts w:eastAsia="Ubuntu"/>
                <w:noProof/>
                <w:rPrChange w:id="366" w:author="59011-14-07" w:date="2023-01-12T14:53:00Z">
                  <w:rPr>
                    <w:rStyle w:val="Lienhypertexte"/>
                    <w:rFonts w:eastAsia="Ubuntu"/>
                    <w:noProof/>
                  </w:rPr>
                </w:rPrChange>
              </w:rPr>
              <w:delText>Formulaire de Réservation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367" w:author="59011-14-07" w:date="2023-01-12T14:53:00Z"/>
              <w:noProof/>
              <w:lang w:val="fr-FR"/>
            </w:rPr>
          </w:pPr>
          <w:del w:id="368" w:author="59011-14-07" w:date="2023-01-12T14:53:00Z">
            <w:r w:rsidRPr="00D21FBD" w:rsidDel="00D21FBD">
              <w:rPr>
                <w:rStyle w:val="Lienhypertexte"/>
                <w:rFonts w:eastAsia="Ubuntu"/>
                <w:noProof/>
                <w:rPrChange w:id="369" w:author="59011-14-07" w:date="2023-01-12T14:53:00Z">
                  <w:rPr>
                    <w:rStyle w:val="Lienhypertexte"/>
                    <w:rFonts w:eastAsia="Ubuntu"/>
                    <w:noProof/>
                  </w:rPr>
                </w:rPrChange>
              </w:rPr>
              <w:delText>5.4.1</w:delText>
            </w:r>
            <w:r w:rsidDel="00D21FBD">
              <w:rPr>
                <w:noProof/>
                <w:lang w:val="fr-FR"/>
              </w:rPr>
              <w:tab/>
            </w:r>
            <w:r w:rsidRPr="00D21FBD" w:rsidDel="00D21FBD">
              <w:rPr>
                <w:rStyle w:val="Lienhypertexte"/>
                <w:rFonts w:eastAsia="Ubuntu"/>
                <w:noProof/>
                <w:rPrChange w:id="370"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9</w:delText>
            </w:r>
          </w:del>
        </w:p>
        <w:p w:rsidR="001960BC" w:rsidDel="00D21FBD" w:rsidRDefault="001960BC">
          <w:pPr>
            <w:pStyle w:val="TM3"/>
            <w:tabs>
              <w:tab w:val="left" w:pos="1320"/>
              <w:tab w:val="right" w:leader="dot" w:pos="9019"/>
            </w:tabs>
            <w:rPr>
              <w:del w:id="371" w:author="59011-14-07" w:date="2023-01-12T14:53:00Z"/>
              <w:noProof/>
              <w:lang w:val="fr-FR"/>
            </w:rPr>
          </w:pPr>
          <w:del w:id="372" w:author="59011-14-07" w:date="2023-01-12T14:53:00Z">
            <w:r w:rsidRPr="00D21FBD" w:rsidDel="00D21FBD">
              <w:rPr>
                <w:rStyle w:val="Lienhypertexte"/>
                <w:rFonts w:eastAsia="Ubuntu"/>
                <w:noProof/>
                <w:rPrChange w:id="373" w:author="59011-14-07" w:date="2023-01-12T14:53:00Z">
                  <w:rPr>
                    <w:rStyle w:val="Lienhypertexte"/>
                    <w:rFonts w:eastAsia="Ubuntu"/>
                    <w:noProof/>
                  </w:rPr>
                </w:rPrChange>
              </w:rPr>
              <w:delText>5.4.2</w:delText>
            </w:r>
            <w:r w:rsidDel="00D21FBD">
              <w:rPr>
                <w:noProof/>
                <w:lang w:val="fr-FR"/>
              </w:rPr>
              <w:tab/>
            </w:r>
            <w:r w:rsidRPr="00D21FBD" w:rsidDel="00D21FBD">
              <w:rPr>
                <w:rStyle w:val="Lienhypertexte"/>
                <w:rFonts w:eastAsia="Ubuntu"/>
                <w:noProof/>
                <w:rPrChange w:id="374"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375" w:author="59011-14-07" w:date="2023-01-12T14:53:00Z"/>
              <w:noProof/>
              <w:lang w:val="fr-FR"/>
            </w:rPr>
          </w:pPr>
          <w:del w:id="376" w:author="59011-14-07" w:date="2023-01-12T14:53:00Z">
            <w:r w:rsidRPr="00D21FBD" w:rsidDel="00D21FBD">
              <w:rPr>
                <w:rStyle w:val="Lienhypertexte"/>
                <w:rFonts w:eastAsia="Ubuntu"/>
                <w:noProof/>
                <w:rPrChange w:id="377" w:author="59011-14-07" w:date="2023-01-12T14:53:00Z">
                  <w:rPr>
                    <w:rStyle w:val="Lienhypertexte"/>
                    <w:rFonts w:eastAsia="Ubuntu"/>
                    <w:noProof/>
                  </w:rPr>
                </w:rPrChange>
              </w:rPr>
              <w:delText>5.5</w:delText>
            </w:r>
            <w:r w:rsidDel="00D21FBD">
              <w:rPr>
                <w:noProof/>
                <w:lang w:val="fr-FR"/>
              </w:rPr>
              <w:tab/>
            </w:r>
            <w:r w:rsidRPr="00D21FBD" w:rsidDel="00D21FBD">
              <w:rPr>
                <w:rStyle w:val="Lienhypertexte"/>
                <w:rFonts w:eastAsia="Ubuntu"/>
                <w:noProof/>
                <w:rPrChange w:id="378" w:author="59011-14-07" w:date="2023-01-12T14:53:00Z">
                  <w:rPr>
                    <w:rStyle w:val="Lienhypertexte"/>
                    <w:rFonts w:eastAsia="Ubuntu"/>
                    <w:noProof/>
                  </w:rPr>
                </w:rPrChange>
              </w:rPr>
              <w:delText>Gestion des prestations</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79" w:author="59011-14-07" w:date="2023-01-12T14:53:00Z"/>
              <w:noProof/>
              <w:lang w:val="fr-FR"/>
            </w:rPr>
          </w:pPr>
          <w:del w:id="380" w:author="59011-14-07" w:date="2023-01-12T14:53:00Z">
            <w:r w:rsidRPr="00D21FBD" w:rsidDel="00D21FBD">
              <w:rPr>
                <w:rStyle w:val="Lienhypertexte"/>
                <w:rFonts w:eastAsia="Ubuntu"/>
                <w:noProof/>
                <w:rPrChange w:id="381" w:author="59011-14-07" w:date="2023-01-12T14:53:00Z">
                  <w:rPr>
                    <w:rStyle w:val="Lienhypertexte"/>
                    <w:rFonts w:eastAsia="Ubuntu"/>
                    <w:noProof/>
                  </w:rPr>
                </w:rPrChange>
              </w:rPr>
              <w:delText>5.5.1</w:delText>
            </w:r>
            <w:r w:rsidDel="00D21FBD">
              <w:rPr>
                <w:noProof/>
                <w:lang w:val="fr-FR"/>
              </w:rPr>
              <w:tab/>
            </w:r>
            <w:r w:rsidRPr="00D21FBD" w:rsidDel="00D21FBD">
              <w:rPr>
                <w:rStyle w:val="Lienhypertexte"/>
                <w:rFonts w:eastAsia="Ubuntu"/>
                <w:noProof/>
                <w:rPrChange w:id="382"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83" w:author="59011-14-07" w:date="2023-01-12T14:53:00Z"/>
              <w:noProof/>
              <w:lang w:val="fr-FR"/>
            </w:rPr>
          </w:pPr>
          <w:del w:id="384" w:author="59011-14-07" w:date="2023-01-12T14:53:00Z">
            <w:r w:rsidRPr="00D21FBD" w:rsidDel="00D21FBD">
              <w:rPr>
                <w:rStyle w:val="Lienhypertexte"/>
                <w:rFonts w:eastAsia="Ubuntu"/>
                <w:noProof/>
                <w:rPrChange w:id="385" w:author="59011-14-07" w:date="2023-01-12T14:53:00Z">
                  <w:rPr>
                    <w:rStyle w:val="Lienhypertexte"/>
                    <w:rFonts w:eastAsia="Ubuntu"/>
                    <w:noProof/>
                  </w:rPr>
                </w:rPrChange>
              </w:rPr>
              <w:delText>5.5.2</w:delText>
            </w:r>
            <w:r w:rsidDel="00D21FBD">
              <w:rPr>
                <w:noProof/>
                <w:lang w:val="fr-FR"/>
              </w:rPr>
              <w:tab/>
            </w:r>
            <w:r w:rsidRPr="00D21FBD" w:rsidDel="00D21FBD">
              <w:rPr>
                <w:rStyle w:val="Lienhypertexte"/>
                <w:rFonts w:eastAsia="Ubuntu"/>
                <w:noProof/>
                <w:rPrChange w:id="386"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387" w:author="59011-14-07" w:date="2023-01-12T14:53:00Z"/>
              <w:noProof/>
              <w:lang w:val="fr-FR"/>
            </w:rPr>
          </w:pPr>
          <w:del w:id="388" w:author="59011-14-07" w:date="2023-01-12T14:53:00Z">
            <w:r w:rsidRPr="00D21FBD" w:rsidDel="00D21FBD">
              <w:rPr>
                <w:rStyle w:val="Lienhypertexte"/>
                <w:rFonts w:eastAsia="Ubuntu"/>
                <w:noProof/>
                <w:rPrChange w:id="389" w:author="59011-14-07" w:date="2023-01-12T14:53:00Z">
                  <w:rPr>
                    <w:rStyle w:val="Lienhypertexte"/>
                    <w:rFonts w:eastAsia="Ubuntu"/>
                    <w:noProof/>
                  </w:rPr>
                </w:rPrChange>
              </w:rPr>
              <w:delText>5.6</w:delText>
            </w:r>
            <w:r w:rsidDel="00D21FBD">
              <w:rPr>
                <w:noProof/>
                <w:lang w:val="fr-FR"/>
              </w:rPr>
              <w:tab/>
            </w:r>
            <w:r w:rsidRPr="00D21FBD" w:rsidDel="00D21FBD">
              <w:rPr>
                <w:rStyle w:val="Lienhypertexte"/>
                <w:rFonts w:eastAsia="Ubuntu"/>
                <w:noProof/>
                <w:rPrChange w:id="390" w:author="59011-14-07" w:date="2023-01-12T14:53:00Z">
                  <w:rPr>
                    <w:rStyle w:val="Lienhypertexte"/>
                    <w:rFonts w:eastAsia="Ubuntu"/>
                    <w:noProof/>
                  </w:rPr>
                </w:rPrChange>
              </w:rPr>
              <w:delText>Gestion du nettoyage</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91" w:author="59011-14-07" w:date="2023-01-12T14:53:00Z"/>
              <w:noProof/>
              <w:lang w:val="fr-FR"/>
            </w:rPr>
          </w:pPr>
          <w:del w:id="392" w:author="59011-14-07" w:date="2023-01-12T14:53:00Z">
            <w:r w:rsidRPr="00D21FBD" w:rsidDel="00D21FBD">
              <w:rPr>
                <w:rStyle w:val="Lienhypertexte"/>
                <w:rFonts w:eastAsia="Ubuntu"/>
                <w:noProof/>
                <w:rPrChange w:id="393" w:author="59011-14-07" w:date="2023-01-12T14:53:00Z">
                  <w:rPr>
                    <w:rStyle w:val="Lienhypertexte"/>
                    <w:rFonts w:eastAsia="Ubuntu"/>
                    <w:noProof/>
                  </w:rPr>
                </w:rPrChange>
              </w:rPr>
              <w:delText>5.6.1</w:delText>
            </w:r>
            <w:r w:rsidDel="00D21FBD">
              <w:rPr>
                <w:noProof/>
                <w:lang w:val="fr-FR"/>
              </w:rPr>
              <w:tab/>
            </w:r>
            <w:r w:rsidRPr="00D21FBD" w:rsidDel="00D21FBD">
              <w:rPr>
                <w:rStyle w:val="Lienhypertexte"/>
                <w:rFonts w:eastAsia="Ubuntu"/>
                <w:noProof/>
                <w:rPrChange w:id="394" w:author="59011-14-07" w:date="2023-01-12T14:53:00Z">
                  <w:rPr>
                    <w:rStyle w:val="Lienhypertexte"/>
                    <w:rFonts w:eastAsia="Ubuntu"/>
                    <w:noProof/>
                  </w:rPr>
                </w:rPrChange>
              </w:rPr>
              <w:delText>Description</w:delText>
            </w:r>
            <w:r w:rsidDel="00D21FBD">
              <w:rPr>
                <w:noProof/>
                <w:webHidden/>
              </w:rPr>
              <w:tab/>
            </w:r>
            <w:r w:rsidR="00901821" w:rsidDel="00D21FBD">
              <w:rPr>
                <w:noProof/>
                <w:webHidden/>
              </w:rPr>
              <w:delText>10</w:delText>
            </w:r>
          </w:del>
        </w:p>
        <w:p w:rsidR="001960BC" w:rsidDel="00D21FBD" w:rsidRDefault="001960BC">
          <w:pPr>
            <w:pStyle w:val="TM3"/>
            <w:tabs>
              <w:tab w:val="left" w:pos="1320"/>
              <w:tab w:val="right" w:leader="dot" w:pos="9019"/>
            </w:tabs>
            <w:rPr>
              <w:del w:id="395" w:author="59011-14-07" w:date="2023-01-12T14:53:00Z"/>
              <w:noProof/>
              <w:lang w:val="fr-FR"/>
            </w:rPr>
          </w:pPr>
          <w:del w:id="396" w:author="59011-14-07" w:date="2023-01-12T14:53:00Z">
            <w:r w:rsidRPr="00D21FBD" w:rsidDel="00D21FBD">
              <w:rPr>
                <w:rStyle w:val="Lienhypertexte"/>
                <w:rFonts w:eastAsia="Ubuntu"/>
                <w:noProof/>
                <w:rPrChange w:id="397" w:author="59011-14-07" w:date="2023-01-12T14:53:00Z">
                  <w:rPr>
                    <w:rStyle w:val="Lienhypertexte"/>
                    <w:rFonts w:eastAsia="Ubuntu"/>
                    <w:noProof/>
                  </w:rPr>
                </w:rPrChange>
              </w:rPr>
              <w:delText>5.6.2</w:delText>
            </w:r>
            <w:r w:rsidDel="00D21FBD">
              <w:rPr>
                <w:noProof/>
                <w:lang w:val="fr-FR"/>
              </w:rPr>
              <w:tab/>
            </w:r>
            <w:r w:rsidRPr="00D21FBD" w:rsidDel="00D21FBD">
              <w:rPr>
                <w:rStyle w:val="Lienhypertexte"/>
                <w:rFonts w:eastAsia="Ubuntu"/>
                <w:noProof/>
                <w:rPrChange w:id="398"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10</w:delText>
            </w:r>
          </w:del>
        </w:p>
        <w:p w:rsidR="001960BC" w:rsidDel="00D21FBD" w:rsidRDefault="001960BC">
          <w:pPr>
            <w:pStyle w:val="TM2"/>
            <w:tabs>
              <w:tab w:val="left" w:pos="880"/>
              <w:tab w:val="right" w:leader="dot" w:pos="9019"/>
            </w:tabs>
            <w:rPr>
              <w:del w:id="399" w:author="59011-14-07" w:date="2023-01-12T14:53:00Z"/>
              <w:noProof/>
              <w:lang w:val="fr-FR"/>
            </w:rPr>
          </w:pPr>
          <w:del w:id="400" w:author="59011-14-07" w:date="2023-01-12T14:53:00Z">
            <w:r w:rsidRPr="00D21FBD" w:rsidDel="00D21FBD">
              <w:rPr>
                <w:rStyle w:val="Lienhypertexte"/>
                <w:rFonts w:eastAsia="Ubuntu"/>
                <w:noProof/>
                <w:rPrChange w:id="401" w:author="59011-14-07" w:date="2023-01-12T14:53:00Z">
                  <w:rPr>
                    <w:rStyle w:val="Lienhypertexte"/>
                    <w:rFonts w:eastAsia="Ubuntu"/>
                    <w:noProof/>
                  </w:rPr>
                </w:rPrChange>
              </w:rPr>
              <w:delText>5.7</w:delText>
            </w:r>
            <w:r w:rsidDel="00D21FBD">
              <w:rPr>
                <w:noProof/>
                <w:lang w:val="fr-FR"/>
              </w:rPr>
              <w:tab/>
            </w:r>
            <w:r w:rsidRPr="00D21FBD" w:rsidDel="00D21FBD">
              <w:rPr>
                <w:rStyle w:val="Lienhypertexte"/>
                <w:rFonts w:eastAsia="Ubuntu"/>
                <w:noProof/>
                <w:rPrChange w:id="402" w:author="59011-14-07" w:date="2023-01-12T14:53:00Z">
                  <w:rPr>
                    <w:rStyle w:val="Lienhypertexte"/>
                    <w:rFonts w:eastAsia="Ubuntu"/>
                    <w:noProof/>
                  </w:rPr>
                </w:rPrChange>
              </w:rPr>
              <w:delText>Gestion des chambres</w:delText>
            </w:r>
            <w:r w:rsidDel="00D21FBD">
              <w:rPr>
                <w:noProof/>
                <w:webHidden/>
              </w:rPr>
              <w:tab/>
            </w:r>
          </w:del>
          <w:del w:id="403" w:author="59011-14-07" w:date="2023-01-12T14:50:00Z">
            <w:r w:rsidDel="00901821">
              <w:rPr>
                <w:noProof/>
                <w:webHidden/>
              </w:rPr>
              <w:delText>10</w:delText>
            </w:r>
          </w:del>
        </w:p>
        <w:p w:rsidR="001960BC" w:rsidDel="00D21FBD" w:rsidRDefault="001960BC">
          <w:pPr>
            <w:pStyle w:val="TM3"/>
            <w:tabs>
              <w:tab w:val="left" w:pos="1320"/>
              <w:tab w:val="right" w:leader="dot" w:pos="9019"/>
            </w:tabs>
            <w:rPr>
              <w:del w:id="404" w:author="59011-14-07" w:date="2023-01-12T14:53:00Z"/>
              <w:noProof/>
              <w:lang w:val="fr-FR"/>
            </w:rPr>
          </w:pPr>
          <w:del w:id="405" w:author="59011-14-07" w:date="2023-01-12T14:53:00Z">
            <w:r w:rsidRPr="00D21FBD" w:rsidDel="00D21FBD">
              <w:rPr>
                <w:rStyle w:val="Lienhypertexte"/>
                <w:rFonts w:eastAsia="Ubuntu"/>
                <w:noProof/>
                <w:rPrChange w:id="406" w:author="59011-14-07" w:date="2023-01-12T14:53:00Z">
                  <w:rPr>
                    <w:rStyle w:val="Lienhypertexte"/>
                    <w:rFonts w:eastAsia="Ubuntu"/>
                    <w:noProof/>
                  </w:rPr>
                </w:rPrChange>
              </w:rPr>
              <w:delText>5.7.1</w:delText>
            </w:r>
            <w:r w:rsidDel="00D21FBD">
              <w:rPr>
                <w:noProof/>
                <w:lang w:val="fr-FR"/>
              </w:rPr>
              <w:tab/>
            </w:r>
            <w:r w:rsidRPr="00D21FBD" w:rsidDel="00D21FBD">
              <w:rPr>
                <w:rStyle w:val="Lienhypertexte"/>
                <w:rFonts w:eastAsia="Ubuntu"/>
                <w:noProof/>
                <w:rPrChange w:id="407" w:author="59011-14-07" w:date="2023-01-12T14:53:00Z">
                  <w:rPr>
                    <w:rStyle w:val="Lienhypertexte"/>
                    <w:rFonts w:eastAsia="Ubuntu"/>
                    <w:noProof/>
                  </w:rPr>
                </w:rPrChange>
              </w:rPr>
              <w:delText>Description</w:delText>
            </w:r>
            <w:r w:rsidDel="00D21FBD">
              <w:rPr>
                <w:noProof/>
                <w:webHidden/>
              </w:rPr>
              <w:tab/>
            </w:r>
          </w:del>
          <w:del w:id="408" w:author="59011-14-07" w:date="2023-01-12T14:50:00Z">
            <w:r w:rsidDel="00901821">
              <w:rPr>
                <w:noProof/>
                <w:webHidden/>
              </w:rPr>
              <w:delText>10</w:delText>
            </w:r>
          </w:del>
        </w:p>
        <w:p w:rsidR="001960BC" w:rsidDel="00D21FBD" w:rsidRDefault="001960BC">
          <w:pPr>
            <w:pStyle w:val="TM3"/>
            <w:tabs>
              <w:tab w:val="left" w:pos="1320"/>
              <w:tab w:val="right" w:leader="dot" w:pos="9019"/>
            </w:tabs>
            <w:rPr>
              <w:del w:id="409" w:author="59011-14-07" w:date="2023-01-12T14:53:00Z"/>
              <w:noProof/>
              <w:lang w:val="fr-FR"/>
            </w:rPr>
          </w:pPr>
          <w:del w:id="410" w:author="59011-14-07" w:date="2023-01-12T14:53:00Z">
            <w:r w:rsidRPr="00D21FBD" w:rsidDel="00D21FBD">
              <w:rPr>
                <w:rStyle w:val="Lienhypertexte"/>
                <w:rFonts w:eastAsia="Ubuntu"/>
                <w:noProof/>
                <w:rPrChange w:id="411" w:author="59011-14-07" w:date="2023-01-12T14:53:00Z">
                  <w:rPr>
                    <w:rStyle w:val="Lienhypertexte"/>
                    <w:rFonts w:eastAsia="Ubuntu"/>
                    <w:noProof/>
                  </w:rPr>
                </w:rPrChange>
              </w:rPr>
              <w:delText>5.7.2</w:delText>
            </w:r>
            <w:r w:rsidDel="00D21FBD">
              <w:rPr>
                <w:noProof/>
                <w:lang w:val="fr-FR"/>
              </w:rPr>
              <w:tab/>
            </w:r>
            <w:r w:rsidRPr="00D21FBD" w:rsidDel="00D21FBD">
              <w:rPr>
                <w:rStyle w:val="Lienhypertexte"/>
                <w:rFonts w:eastAsia="Ubuntu"/>
                <w:noProof/>
                <w:rPrChange w:id="412" w:author="59011-14-07" w:date="2023-01-12T14:53:00Z">
                  <w:rPr>
                    <w:rStyle w:val="Lienhypertexte"/>
                    <w:rFonts w:eastAsia="Ubuntu"/>
                    <w:noProof/>
                  </w:rPr>
                </w:rPrChange>
              </w:rPr>
              <w:delText>Priorité</w:delText>
            </w:r>
            <w:r w:rsidDel="00D21FBD">
              <w:rPr>
                <w:noProof/>
                <w:webHidden/>
              </w:rPr>
              <w:tab/>
            </w:r>
            <w:r w:rsidR="00901821" w:rsidDel="00D21FBD">
              <w:rPr>
                <w:noProof/>
                <w:webHidden/>
              </w:rPr>
              <w:delText>11</w:delText>
            </w:r>
          </w:del>
        </w:p>
        <w:p w:rsidR="001960BC" w:rsidDel="00D21FBD" w:rsidRDefault="001960BC">
          <w:pPr>
            <w:pStyle w:val="TM2"/>
            <w:tabs>
              <w:tab w:val="right" w:leader="dot" w:pos="9019"/>
            </w:tabs>
            <w:rPr>
              <w:del w:id="413" w:author="59011-14-07" w:date="2023-01-12T14:53:00Z"/>
              <w:noProof/>
              <w:lang w:val="fr-FR"/>
            </w:rPr>
          </w:pPr>
          <w:del w:id="414" w:author="59011-14-07" w:date="2023-01-12T14:53:00Z">
            <w:r w:rsidRPr="00D21FBD" w:rsidDel="00D21FBD">
              <w:rPr>
                <w:rStyle w:val="Lienhypertexte"/>
                <w:noProof/>
                <w:rPrChange w:id="415" w:author="59011-14-07" w:date="2023-01-12T14:53:00Z">
                  <w:rPr>
                    <w:rStyle w:val="Lienhypertexte"/>
                    <w:noProof/>
                  </w:rPr>
                </w:rPrChange>
              </w:rPr>
              <w:delText>5.8</w:delText>
            </w:r>
            <w:r w:rsidDel="00D21FBD">
              <w:rPr>
                <w:noProof/>
                <w:webHidden/>
              </w:rPr>
              <w:tab/>
            </w:r>
            <w:r w:rsidR="00901821" w:rsidDel="00D21FBD">
              <w:rPr>
                <w:noProof/>
                <w:webHidden/>
              </w:rPr>
              <w:delText>11</w:delText>
            </w:r>
          </w:del>
        </w:p>
        <w:p w:rsidR="001960BC" w:rsidDel="00D21FBD" w:rsidRDefault="001960BC">
          <w:pPr>
            <w:pStyle w:val="TM2"/>
            <w:tabs>
              <w:tab w:val="left" w:pos="880"/>
              <w:tab w:val="right" w:leader="dot" w:pos="9019"/>
            </w:tabs>
            <w:rPr>
              <w:del w:id="416" w:author="59011-14-07" w:date="2023-01-12T14:53:00Z"/>
              <w:noProof/>
              <w:lang w:val="fr-FR"/>
            </w:rPr>
          </w:pPr>
          <w:del w:id="417" w:author="59011-14-07" w:date="2023-01-12T14:53:00Z">
            <w:r w:rsidRPr="00D21FBD" w:rsidDel="00D21FBD">
              <w:rPr>
                <w:rStyle w:val="Lienhypertexte"/>
                <w:rFonts w:eastAsia="Ubuntu"/>
                <w:noProof/>
                <w:rPrChange w:id="418" w:author="59011-14-07" w:date="2023-01-12T14:53:00Z">
                  <w:rPr>
                    <w:rStyle w:val="Lienhypertexte"/>
                    <w:rFonts w:eastAsia="Ubuntu"/>
                    <w:noProof/>
                  </w:rPr>
                </w:rPrChange>
              </w:rPr>
              <w:delText>5.9</w:delText>
            </w:r>
            <w:r w:rsidDel="00D21FBD">
              <w:rPr>
                <w:noProof/>
                <w:lang w:val="fr-FR"/>
              </w:rPr>
              <w:tab/>
            </w:r>
            <w:r w:rsidRPr="00D21FBD" w:rsidDel="00D21FBD">
              <w:rPr>
                <w:rStyle w:val="Lienhypertexte"/>
                <w:rFonts w:eastAsia="Ubuntu"/>
                <w:noProof/>
                <w:rPrChange w:id="419" w:author="59011-14-07" w:date="2023-01-12T14:53:00Z">
                  <w:rPr>
                    <w:rStyle w:val="Lienhypertexte"/>
                    <w:rFonts w:eastAsia="Ubuntu"/>
                    <w:noProof/>
                  </w:rPr>
                </w:rPrChange>
              </w:rPr>
              <w:delText>Historique des factures</w:delText>
            </w:r>
            <w:r w:rsidDel="00D21FBD">
              <w:rPr>
                <w:noProof/>
                <w:webHidden/>
              </w:rPr>
              <w:tab/>
            </w:r>
            <w:r w:rsidR="00901821" w:rsidDel="00D21FBD">
              <w:rPr>
                <w:noProof/>
                <w:webHidden/>
              </w:rPr>
              <w:delText>11</w:delText>
            </w:r>
          </w:del>
        </w:p>
        <w:p w:rsidR="001960BC" w:rsidDel="00D21FBD" w:rsidRDefault="001960BC">
          <w:pPr>
            <w:pStyle w:val="TM3"/>
            <w:tabs>
              <w:tab w:val="left" w:pos="1320"/>
              <w:tab w:val="right" w:leader="dot" w:pos="9019"/>
            </w:tabs>
            <w:rPr>
              <w:del w:id="420" w:author="59011-14-07" w:date="2023-01-12T14:53:00Z"/>
              <w:noProof/>
              <w:lang w:val="fr-FR"/>
            </w:rPr>
          </w:pPr>
          <w:del w:id="421" w:author="59011-14-07" w:date="2023-01-12T14:53:00Z">
            <w:r w:rsidRPr="00D21FBD" w:rsidDel="00D21FBD">
              <w:rPr>
                <w:rStyle w:val="Lienhypertexte"/>
                <w:noProof/>
                <w:rPrChange w:id="422" w:author="59011-14-07" w:date="2023-01-12T14:53:00Z">
                  <w:rPr>
                    <w:rStyle w:val="Lienhypertexte"/>
                    <w:noProof/>
                  </w:rPr>
                </w:rPrChange>
              </w:rPr>
              <w:delText>5.9.1</w:delText>
            </w:r>
            <w:r w:rsidDel="00D21FBD">
              <w:rPr>
                <w:noProof/>
                <w:lang w:val="fr-FR"/>
              </w:rPr>
              <w:tab/>
            </w:r>
            <w:r w:rsidRPr="00D21FBD" w:rsidDel="00D21FBD">
              <w:rPr>
                <w:rStyle w:val="Lienhypertexte"/>
                <w:noProof/>
                <w:rPrChange w:id="423" w:author="59011-14-07" w:date="2023-01-12T14:53:00Z">
                  <w:rPr>
                    <w:rStyle w:val="Lienhypertexte"/>
                    <w:noProof/>
                  </w:rPr>
                </w:rPrChange>
              </w:rPr>
              <w:delText>Description</w:delText>
            </w:r>
            <w:r w:rsidDel="00D21FBD">
              <w:rPr>
                <w:noProof/>
                <w:webHidden/>
              </w:rPr>
              <w:tab/>
            </w:r>
            <w:r w:rsidR="00901821" w:rsidDel="00D21FBD">
              <w:rPr>
                <w:noProof/>
                <w:webHidden/>
              </w:rPr>
              <w:delText>11</w:delText>
            </w:r>
          </w:del>
        </w:p>
        <w:p w:rsidR="001960BC" w:rsidDel="00D21FBD" w:rsidRDefault="001960BC">
          <w:pPr>
            <w:pStyle w:val="TM3"/>
            <w:tabs>
              <w:tab w:val="left" w:pos="1320"/>
              <w:tab w:val="right" w:leader="dot" w:pos="9019"/>
            </w:tabs>
            <w:rPr>
              <w:del w:id="424" w:author="59011-14-07" w:date="2023-01-12T14:53:00Z"/>
              <w:noProof/>
              <w:lang w:val="fr-FR"/>
            </w:rPr>
          </w:pPr>
          <w:del w:id="425" w:author="59011-14-07" w:date="2023-01-12T14:53:00Z">
            <w:r w:rsidRPr="00D21FBD" w:rsidDel="00D21FBD">
              <w:rPr>
                <w:rStyle w:val="Lienhypertexte"/>
                <w:noProof/>
                <w:rPrChange w:id="426" w:author="59011-14-07" w:date="2023-01-12T14:53:00Z">
                  <w:rPr>
                    <w:rStyle w:val="Lienhypertexte"/>
                    <w:noProof/>
                  </w:rPr>
                </w:rPrChange>
              </w:rPr>
              <w:delText>5.9.2</w:delText>
            </w:r>
            <w:r w:rsidDel="00D21FBD">
              <w:rPr>
                <w:noProof/>
                <w:lang w:val="fr-FR"/>
              </w:rPr>
              <w:tab/>
            </w:r>
            <w:r w:rsidRPr="00D21FBD" w:rsidDel="00D21FBD">
              <w:rPr>
                <w:rStyle w:val="Lienhypertexte"/>
                <w:noProof/>
                <w:rPrChange w:id="427" w:author="59011-14-07" w:date="2023-01-12T14:53:00Z">
                  <w:rPr>
                    <w:rStyle w:val="Lienhypertexte"/>
                    <w:noProof/>
                  </w:rPr>
                </w:rPrChange>
              </w:rPr>
              <w:delText>Priorité</w:delText>
            </w:r>
            <w:r w:rsidDel="00D21FBD">
              <w:rPr>
                <w:noProof/>
                <w:webHidden/>
              </w:rPr>
              <w:tab/>
            </w:r>
            <w:r w:rsidR="00901821" w:rsidDel="00D21FBD">
              <w:rPr>
                <w:noProof/>
                <w:webHidden/>
              </w:rPr>
              <w:delText>11</w:delText>
            </w:r>
          </w:del>
        </w:p>
        <w:p w:rsidR="001960BC" w:rsidDel="00D21FBD" w:rsidRDefault="001960BC">
          <w:pPr>
            <w:pStyle w:val="TM1"/>
            <w:tabs>
              <w:tab w:val="left" w:pos="440"/>
              <w:tab w:val="right" w:leader="dot" w:pos="9019"/>
            </w:tabs>
            <w:rPr>
              <w:del w:id="428" w:author="59011-14-07" w:date="2023-01-12T14:53:00Z"/>
              <w:noProof/>
              <w:lang w:val="fr-FR"/>
            </w:rPr>
          </w:pPr>
          <w:del w:id="429" w:author="59011-14-07" w:date="2023-01-12T14:53:00Z">
            <w:r w:rsidRPr="00D21FBD" w:rsidDel="00D21FBD">
              <w:rPr>
                <w:rStyle w:val="Lienhypertexte"/>
                <w:rFonts w:eastAsia="Ubuntu"/>
                <w:noProof/>
                <w:rPrChange w:id="430" w:author="59011-14-07" w:date="2023-01-12T14:53:00Z">
                  <w:rPr>
                    <w:rStyle w:val="Lienhypertexte"/>
                    <w:rFonts w:eastAsia="Ubuntu"/>
                    <w:noProof/>
                  </w:rPr>
                </w:rPrChange>
              </w:rPr>
              <w:delText>6</w:delText>
            </w:r>
            <w:r w:rsidDel="00D21FBD">
              <w:rPr>
                <w:noProof/>
                <w:lang w:val="fr-FR"/>
              </w:rPr>
              <w:tab/>
            </w:r>
            <w:r w:rsidRPr="00D21FBD" w:rsidDel="00D21FBD">
              <w:rPr>
                <w:rStyle w:val="Lienhypertexte"/>
                <w:rFonts w:eastAsia="Ubuntu"/>
                <w:noProof/>
                <w:rPrChange w:id="431" w:author="59011-14-07" w:date="2023-01-12T14:53:00Z">
                  <w:rPr>
                    <w:rStyle w:val="Lienhypertexte"/>
                    <w:rFonts w:eastAsia="Ubuntu"/>
                    <w:noProof/>
                  </w:rPr>
                </w:rPrChange>
              </w:rPr>
              <w:delText>LES BESOINS NON FONCTIONNELLES</w:delText>
            </w:r>
            <w:r w:rsidDel="00D21FBD">
              <w:rPr>
                <w:noProof/>
                <w:webHidden/>
              </w:rPr>
              <w:tab/>
            </w:r>
          </w:del>
          <w:del w:id="432" w:author="59011-14-07" w:date="2023-01-12T14:50:00Z">
            <w:r w:rsidDel="00901821">
              <w:rPr>
                <w:noProof/>
                <w:webHidden/>
              </w:rPr>
              <w:delText>12</w:delText>
            </w:r>
          </w:del>
        </w:p>
        <w:p w:rsidR="001960BC" w:rsidDel="00D21FBD" w:rsidRDefault="001960BC">
          <w:pPr>
            <w:pStyle w:val="TM2"/>
            <w:tabs>
              <w:tab w:val="left" w:pos="880"/>
              <w:tab w:val="right" w:leader="dot" w:pos="9019"/>
            </w:tabs>
            <w:rPr>
              <w:del w:id="433" w:author="59011-14-07" w:date="2023-01-12T14:53:00Z"/>
              <w:noProof/>
              <w:lang w:val="fr-FR"/>
            </w:rPr>
          </w:pPr>
          <w:del w:id="434" w:author="59011-14-07" w:date="2023-01-12T14:53:00Z">
            <w:r w:rsidRPr="00D21FBD" w:rsidDel="00D21FBD">
              <w:rPr>
                <w:rStyle w:val="Lienhypertexte"/>
                <w:rFonts w:eastAsia="Ubuntu"/>
                <w:noProof/>
                <w:rPrChange w:id="435" w:author="59011-14-07" w:date="2023-01-12T14:53:00Z">
                  <w:rPr>
                    <w:rStyle w:val="Lienhypertexte"/>
                    <w:rFonts w:eastAsia="Ubuntu"/>
                    <w:noProof/>
                  </w:rPr>
                </w:rPrChange>
              </w:rPr>
              <w:delText>6.1</w:delText>
            </w:r>
            <w:r w:rsidDel="00D21FBD">
              <w:rPr>
                <w:noProof/>
                <w:lang w:val="fr-FR"/>
              </w:rPr>
              <w:tab/>
            </w:r>
            <w:r w:rsidRPr="00D21FBD" w:rsidDel="00D21FBD">
              <w:rPr>
                <w:rStyle w:val="Lienhypertexte"/>
                <w:rFonts w:eastAsia="Ubuntu"/>
                <w:noProof/>
                <w:rPrChange w:id="436" w:author="59011-14-07" w:date="2023-01-12T14:53:00Z">
                  <w:rPr>
                    <w:rStyle w:val="Lienhypertexte"/>
                    <w:rFonts w:eastAsia="Ubuntu"/>
                    <w:noProof/>
                  </w:rPr>
                </w:rPrChange>
              </w:rPr>
              <w:delText>Contraintes technique</w:delText>
            </w:r>
            <w:r w:rsidDel="00D21FBD">
              <w:rPr>
                <w:noProof/>
                <w:webHidden/>
              </w:rPr>
              <w:tab/>
            </w:r>
          </w:del>
          <w:del w:id="437"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438" w:author="59011-14-07" w:date="2023-01-12T14:53:00Z"/>
              <w:noProof/>
              <w:lang w:val="fr-FR"/>
            </w:rPr>
          </w:pPr>
          <w:del w:id="439" w:author="59011-14-07" w:date="2023-01-12T14:53:00Z">
            <w:r w:rsidRPr="00D21FBD" w:rsidDel="00D21FBD">
              <w:rPr>
                <w:rStyle w:val="Lienhypertexte"/>
                <w:rFonts w:ascii="Ubuntu" w:eastAsia="Ubuntu" w:hAnsi="Ubuntu" w:cs="Ubuntu"/>
                <w:noProof/>
                <w:rPrChange w:id="440" w:author="59011-14-07" w:date="2023-01-12T14:53:00Z">
                  <w:rPr>
                    <w:rStyle w:val="Lienhypertexte"/>
                    <w:rFonts w:ascii="Ubuntu" w:eastAsia="Ubuntu" w:hAnsi="Ubuntu" w:cs="Ubuntu"/>
                    <w:noProof/>
                  </w:rPr>
                </w:rPrChange>
              </w:rPr>
              <w:delText>6.1.1</w:delText>
            </w:r>
            <w:r w:rsidDel="00D21FBD">
              <w:rPr>
                <w:noProof/>
                <w:lang w:val="fr-FR"/>
              </w:rPr>
              <w:tab/>
            </w:r>
            <w:r w:rsidRPr="00D21FBD" w:rsidDel="00D21FBD">
              <w:rPr>
                <w:rStyle w:val="Lienhypertexte"/>
                <w:noProof/>
                <w:rPrChange w:id="441" w:author="59011-14-07" w:date="2023-01-12T14:53:00Z">
                  <w:rPr>
                    <w:rStyle w:val="Lienhypertexte"/>
                    <w:noProof/>
                  </w:rPr>
                </w:rPrChange>
              </w:rPr>
              <w:delText>Matériel et logiciels</w:delText>
            </w:r>
            <w:r w:rsidDel="00D21FBD">
              <w:rPr>
                <w:noProof/>
                <w:webHidden/>
              </w:rPr>
              <w:tab/>
            </w:r>
          </w:del>
          <w:del w:id="442"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443" w:author="59011-14-07" w:date="2023-01-12T14:53:00Z"/>
              <w:noProof/>
              <w:lang w:val="fr-FR"/>
            </w:rPr>
          </w:pPr>
          <w:del w:id="444" w:author="59011-14-07" w:date="2023-01-12T14:53:00Z">
            <w:r w:rsidRPr="00D21FBD" w:rsidDel="00D21FBD">
              <w:rPr>
                <w:rStyle w:val="Lienhypertexte"/>
                <w:rFonts w:ascii="Ubuntu" w:eastAsia="Ubuntu" w:hAnsi="Ubuntu" w:cs="Ubuntu"/>
                <w:noProof/>
                <w:rPrChange w:id="445" w:author="59011-14-07" w:date="2023-01-12T14:53:00Z">
                  <w:rPr>
                    <w:rStyle w:val="Lienhypertexte"/>
                    <w:rFonts w:ascii="Ubuntu" w:eastAsia="Ubuntu" w:hAnsi="Ubuntu" w:cs="Ubuntu"/>
                    <w:noProof/>
                  </w:rPr>
                </w:rPrChange>
              </w:rPr>
              <w:delText>6.1.2</w:delText>
            </w:r>
            <w:r w:rsidDel="00D21FBD">
              <w:rPr>
                <w:noProof/>
                <w:lang w:val="fr-FR"/>
              </w:rPr>
              <w:tab/>
            </w:r>
            <w:r w:rsidRPr="00D21FBD" w:rsidDel="00D21FBD">
              <w:rPr>
                <w:rStyle w:val="Lienhypertexte"/>
                <w:noProof/>
                <w:rPrChange w:id="446" w:author="59011-14-07" w:date="2023-01-12T14:53:00Z">
                  <w:rPr>
                    <w:rStyle w:val="Lienhypertexte"/>
                    <w:noProof/>
                  </w:rPr>
                </w:rPrChange>
              </w:rPr>
              <w:delText>Contraintes de réalisation</w:delText>
            </w:r>
            <w:r w:rsidDel="00D21FBD">
              <w:rPr>
                <w:noProof/>
                <w:webHidden/>
              </w:rPr>
              <w:tab/>
            </w:r>
          </w:del>
          <w:del w:id="447"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448" w:author="59011-14-07" w:date="2023-01-12T14:53:00Z"/>
              <w:noProof/>
              <w:lang w:val="fr-FR"/>
            </w:rPr>
          </w:pPr>
          <w:del w:id="449" w:author="59011-14-07" w:date="2023-01-12T14:53:00Z">
            <w:r w:rsidRPr="00D21FBD" w:rsidDel="00D21FBD">
              <w:rPr>
                <w:rStyle w:val="Lienhypertexte"/>
                <w:rFonts w:ascii="Ubuntu" w:eastAsia="Ubuntu" w:hAnsi="Ubuntu" w:cs="Ubuntu"/>
                <w:noProof/>
                <w:rPrChange w:id="450" w:author="59011-14-07" w:date="2023-01-12T14:53:00Z">
                  <w:rPr>
                    <w:rStyle w:val="Lienhypertexte"/>
                    <w:rFonts w:ascii="Ubuntu" w:eastAsia="Ubuntu" w:hAnsi="Ubuntu" w:cs="Ubuntu"/>
                    <w:noProof/>
                  </w:rPr>
                </w:rPrChange>
              </w:rPr>
              <w:delText>6.1.3</w:delText>
            </w:r>
            <w:r w:rsidDel="00D21FBD">
              <w:rPr>
                <w:noProof/>
                <w:lang w:val="fr-FR"/>
              </w:rPr>
              <w:tab/>
            </w:r>
            <w:r w:rsidRPr="00D21FBD" w:rsidDel="00D21FBD">
              <w:rPr>
                <w:rStyle w:val="Lienhypertexte"/>
                <w:noProof/>
                <w:highlight w:val="red"/>
                <w:rPrChange w:id="451" w:author="59011-14-07" w:date="2023-01-12T14:53:00Z">
                  <w:rPr>
                    <w:rStyle w:val="Lienhypertexte"/>
                    <w:noProof/>
                    <w:highlight w:val="red"/>
                  </w:rPr>
                </w:rPrChange>
              </w:rPr>
              <w:delText>La sécurité</w:delText>
            </w:r>
            <w:r w:rsidDel="00D21FBD">
              <w:rPr>
                <w:noProof/>
                <w:webHidden/>
              </w:rPr>
              <w:tab/>
            </w:r>
          </w:del>
          <w:del w:id="452" w:author="59011-14-07" w:date="2023-01-12T14:50:00Z">
            <w:r w:rsidDel="00901821">
              <w:rPr>
                <w:noProof/>
                <w:webHidden/>
              </w:rPr>
              <w:delText>12</w:delText>
            </w:r>
          </w:del>
        </w:p>
        <w:p w:rsidR="001960BC" w:rsidDel="00D21FBD" w:rsidRDefault="001960BC">
          <w:pPr>
            <w:pStyle w:val="TM3"/>
            <w:tabs>
              <w:tab w:val="left" w:pos="1320"/>
              <w:tab w:val="right" w:leader="dot" w:pos="9019"/>
            </w:tabs>
            <w:rPr>
              <w:del w:id="453" w:author="59011-14-07" w:date="2023-01-12T14:53:00Z"/>
              <w:noProof/>
              <w:lang w:val="fr-FR"/>
            </w:rPr>
          </w:pPr>
          <w:del w:id="454" w:author="59011-14-07" w:date="2023-01-12T14:53:00Z">
            <w:r w:rsidRPr="00D21FBD" w:rsidDel="00D21FBD">
              <w:rPr>
                <w:rStyle w:val="Lienhypertexte"/>
                <w:rFonts w:ascii="Ubuntu" w:eastAsia="Ubuntu" w:hAnsi="Ubuntu" w:cs="Ubuntu"/>
                <w:noProof/>
                <w:rPrChange w:id="455" w:author="59011-14-07" w:date="2023-01-12T14:53:00Z">
                  <w:rPr>
                    <w:rStyle w:val="Lienhypertexte"/>
                    <w:rFonts w:ascii="Ubuntu" w:eastAsia="Ubuntu" w:hAnsi="Ubuntu" w:cs="Ubuntu"/>
                    <w:noProof/>
                  </w:rPr>
                </w:rPrChange>
              </w:rPr>
              <w:delText>6.1.4</w:delText>
            </w:r>
            <w:r w:rsidDel="00D21FBD">
              <w:rPr>
                <w:noProof/>
                <w:lang w:val="fr-FR"/>
              </w:rPr>
              <w:tab/>
            </w:r>
            <w:r w:rsidRPr="00D21FBD" w:rsidDel="00D21FBD">
              <w:rPr>
                <w:rStyle w:val="Lienhypertexte"/>
                <w:noProof/>
                <w:rPrChange w:id="456" w:author="59011-14-07" w:date="2023-01-12T14:53:00Z">
                  <w:rPr>
                    <w:rStyle w:val="Lienhypertexte"/>
                    <w:noProof/>
                  </w:rPr>
                </w:rPrChange>
              </w:rPr>
              <w:delText>Performance</w:delText>
            </w:r>
            <w:r w:rsidDel="00D21FBD">
              <w:rPr>
                <w:noProof/>
                <w:webHidden/>
              </w:rPr>
              <w:tab/>
            </w:r>
          </w:del>
          <w:del w:id="457" w:author="59011-14-07" w:date="2023-01-12T14:50:00Z">
            <w:r w:rsidDel="00901821">
              <w:rPr>
                <w:noProof/>
                <w:webHidden/>
              </w:rPr>
              <w:delText>13</w:delText>
            </w:r>
          </w:del>
        </w:p>
        <w:p w:rsidR="001960BC" w:rsidDel="00D21FBD" w:rsidRDefault="001960BC">
          <w:pPr>
            <w:pStyle w:val="TM3"/>
            <w:tabs>
              <w:tab w:val="left" w:pos="1320"/>
              <w:tab w:val="right" w:leader="dot" w:pos="9019"/>
            </w:tabs>
            <w:rPr>
              <w:del w:id="458" w:author="59011-14-07" w:date="2023-01-12T14:53:00Z"/>
              <w:noProof/>
              <w:lang w:val="fr-FR"/>
            </w:rPr>
          </w:pPr>
          <w:del w:id="459" w:author="59011-14-07" w:date="2023-01-12T14:53:00Z">
            <w:r w:rsidRPr="00D21FBD" w:rsidDel="00D21FBD">
              <w:rPr>
                <w:rStyle w:val="Lienhypertexte"/>
                <w:rFonts w:eastAsia="Ubuntu"/>
                <w:noProof/>
                <w:rPrChange w:id="460" w:author="59011-14-07" w:date="2023-01-12T14:53:00Z">
                  <w:rPr>
                    <w:rStyle w:val="Lienhypertexte"/>
                    <w:rFonts w:eastAsia="Ubuntu"/>
                    <w:noProof/>
                  </w:rPr>
                </w:rPrChange>
              </w:rPr>
              <w:delText>6.1.5</w:delText>
            </w:r>
            <w:r w:rsidDel="00D21FBD">
              <w:rPr>
                <w:noProof/>
                <w:lang w:val="fr-FR"/>
              </w:rPr>
              <w:tab/>
            </w:r>
            <w:r w:rsidRPr="00D21FBD" w:rsidDel="00D21FBD">
              <w:rPr>
                <w:rStyle w:val="Lienhypertexte"/>
                <w:rFonts w:eastAsia="Ubuntu"/>
                <w:noProof/>
                <w:rPrChange w:id="461" w:author="59011-14-07" w:date="2023-01-12T14:53:00Z">
                  <w:rPr>
                    <w:rStyle w:val="Lienhypertexte"/>
                    <w:rFonts w:eastAsia="Ubuntu"/>
                    <w:noProof/>
                  </w:rPr>
                </w:rPrChange>
              </w:rPr>
              <w:delText>Compatibilité des applications et plateformes</w:delText>
            </w:r>
            <w:r w:rsidDel="00D21FBD">
              <w:rPr>
                <w:noProof/>
                <w:webHidden/>
              </w:rPr>
              <w:tab/>
            </w:r>
          </w:del>
          <w:del w:id="462" w:author="59011-14-07" w:date="2023-01-12T14:50:00Z">
            <w:r w:rsidDel="00901821">
              <w:rPr>
                <w:noProof/>
                <w:webHidden/>
              </w:rPr>
              <w:delText>13</w:delText>
            </w:r>
          </w:del>
        </w:p>
        <w:p w:rsidR="001960BC" w:rsidDel="00D21FBD" w:rsidRDefault="001960BC">
          <w:pPr>
            <w:pStyle w:val="TM3"/>
            <w:tabs>
              <w:tab w:val="left" w:pos="1320"/>
              <w:tab w:val="right" w:leader="dot" w:pos="9019"/>
            </w:tabs>
            <w:rPr>
              <w:del w:id="463" w:author="59011-14-07" w:date="2023-01-12T14:53:00Z"/>
              <w:noProof/>
              <w:lang w:val="fr-FR"/>
            </w:rPr>
          </w:pPr>
          <w:del w:id="464" w:author="59011-14-07" w:date="2023-01-12T14:53:00Z">
            <w:r w:rsidRPr="00D21FBD" w:rsidDel="00D21FBD">
              <w:rPr>
                <w:rStyle w:val="Lienhypertexte"/>
                <w:noProof/>
                <w:rPrChange w:id="465" w:author="59011-14-07" w:date="2023-01-12T14:53:00Z">
                  <w:rPr>
                    <w:rStyle w:val="Lienhypertexte"/>
                    <w:noProof/>
                  </w:rPr>
                </w:rPrChange>
              </w:rPr>
              <w:delText>6.1.6</w:delText>
            </w:r>
            <w:r w:rsidDel="00D21FBD">
              <w:rPr>
                <w:noProof/>
                <w:lang w:val="fr-FR"/>
              </w:rPr>
              <w:tab/>
            </w:r>
            <w:r w:rsidRPr="00D21FBD" w:rsidDel="00D21FBD">
              <w:rPr>
                <w:rStyle w:val="Lienhypertexte"/>
                <w:rFonts w:eastAsia="Ubuntu"/>
                <w:noProof/>
                <w:rPrChange w:id="466" w:author="59011-14-07" w:date="2023-01-12T14:53:00Z">
                  <w:rPr>
                    <w:rStyle w:val="Lienhypertexte"/>
                    <w:rFonts w:eastAsia="Ubuntu"/>
                    <w:noProof/>
                  </w:rPr>
                </w:rPrChange>
              </w:rPr>
              <w:delText>Maintenabilité</w:delText>
            </w:r>
            <w:r w:rsidDel="00D21FBD">
              <w:rPr>
                <w:noProof/>
                <w:webHidden/>
              </w:rPr>
              <w:tab/>
            </w:r>
          </w:del>
          <w:del w:id="467" w:author="59011-14-07" w:date="2023-01-12T14:50:00Z">
            <w:r w:rsidDel="00901821">
              <w:rPr>
                <w:noProof/>
                <w:webHidden/>
              </w:rPr>
              <w:delText>13</w:delText>
            </w:r>
          </w:del>
        </w:p>
        <w:p w:rsidR="001960BC" w:rsidDel="00D21FBD" w:rsidRDefault="001960BC">
          <w:pPr>
            <w:pStyle w:val="TM2"/>
            <w:tabs>
              <w:tab w:val="left" w:pos="880"/>
              <w:tab w:val="right" w:leader="dot" w:pos="9019"/>
            </w:tabs>
            <w:rPr>
              <w:del w:id="468" w:author="59011-14-07" w:date="2023-01-12T14:53:00Z"/>
              <w:noProof/>
              <w:lang w:val="fr-FR"/>
            </w:rPr>
          </w:pPr>
          <w:del w:id="469" w:author="59011-14-07" w:date="2023-01-12T14:53:00Z">
            <w:r w:rsidRPr="00D21FBD" w:rsidDel="00D21FBD">
              <w:rPr>
                <w:rStyle w:val="Lienhypertexte"/>
                <w:rFonts w:eastAsia="Ubuntu"/>
                <w:noProof/>
                <w:rPrChange w:id="470" w:author="59011-14-07" w:date="2023-01-12T14:53:00Z">
                  <w:rPr>
                    <w:rStyle w:val="Lienhypertexte"/>
                    <w:rFonts w:eastAsia="Ubuntu"/>
                    <w:noProof/>
                  </w:rPr>
                </w:rPrChange>
              </w:rPr>
              <w:delText>6.2</w:delText>
            </w:r>
            <w:r w:rsidDel="00D21FBD">
              <w:rPr>
                <w:noProof/>
                <w:lang w:val="fr-FR"/>
              </w:rPr>
              <w:tab/>
            </w:r>
            <w:r w:rsidRPr="00D21FBD" w:rsidDel="00D21FBD">
              <w:rPr>
                <w:rStyle w:val="Lienhypertexte"/>
                <w:rFonts w:eastAsia="Ubuntu"/>
                <w:noProof/>
                <w:rPrChange w:id="471" w:author="59011-14-07" w:date="2023-01-12T14:53:00Z">
                  <w:rPr>
                    <w:rStyle w:val="Lienhypertexte"/>
                    <w:rFonts w:eastAsia="Ubuntu"/>
                    <w:noProof/>
                  </w:rPr>
                </w:rPrChange>
              </w:rPr>
              <w:delText>Réponses aux contraintes techniques</w:delText>
            </w:r>
            <w:r w:rsidDel="00D21FBD">
              <w:rPr>
                <w:noProof/>
                <w:webHidden/>
              </w:rPr>
              <w:tab/>
            </w:r>
          </w:del>
          <w:del w:id="472" w:author="59011-14-07" w:date="2023-01-12T14:50:00Z">
            <w:r w:rsidDel="00901821">
              <w:rPr>
                <w:noProof/>
                <w:webHidden/>
              </w:rPr>
              <w:delText>13</w:delText>
            </w:r>
          </w:del>
        </w:p>
        <w:p w:rsidR="001960BC" w:rsidDel="00D21FBD" w:rsidRDefault="001960BC">
          <w:pPr>
            <w:pStyle w:val="TM1"/>
            <w:tabs>
              <w:tab w:val="left" w:pos="440"/>
              <w:tab w:val="right" w:leader="dot" w:pos="9019"/>
            </w:tabs>
            <w:rPr>
              <w:del w:id="473" w:author="59011-14-07" w:date="2023-01-12T14:53:00Z"/>
              <w:noProof/>
              <w:lang w:val="fr-FR"/>
            </w:rPr>
          </w:pPr>
          <w:del w:id="474" w:author="59011-14-07" w:date="2023-01-12T14:53:00Z">
            <w:r w:rsidRPr="00D21FBD" w:rsidDel="00D21FBD">
              <w:rPr>
                <w:rStyle w:val="Lienhypertexte"/>
                <w:rFonts w:eastAsia="Ubuntu"/>
                <w:noProof/>
                <w:rPrChange w:id="475" w:author="59011-14-07" w:date="2023-01-12T14:53:00Z">
                  <w:rPr>
                    <w:rStyle w:val="Lienhypertexte"/>
                    <w:rFonts w:eastAsia="Ubuntu"/>
                    <w:noProof/>
                  </w:rPr>
                </w:rPrChange>
              </w:rPr>
              <w:delText>7</w:delText>
            </w:r>
            <w:r w:rsidDel="00D21FBD">
              <w:rPr>
                <w:noProof/>
                <w:lang w:val="fr-FR"/>
              </w:rPr>
              <w:tab/>
            </w:r>
            <w:r w:rsidRPr="00D21FBD" w:rsidDel="00D21FBD">
              <w:rPr>
                <w:rStyle w:val="Lienhypertexte"/>
                <w:rFonts w:eastAsia="Ubuntu"/>
                <w:noProof/>
                <w:rPrChange w:id="476" w:author="59011-14-07" w:date="2023-01-12T14:53:00Z">
                  <w:rPr>
                    <w:rStyle w:val="Lienhypertexte"/>
                    <w:rFonts w:eastAsia="Ubuntu"/>
                    <w:noProof/>
                  </w:rPr>
                </w:rPrChange>
              </w:rPr>
              <w:delText>Spécialisation détaillées :</w:delText>
            </w:r>
            <w:r w:rsidDel="00D21FBD">
              <w:rPr>
                <w:noProof/>
                <w:webHidden/>
              </w:rPr>
              <w:tab/>
            </w:r>
          </w:del>
          <w:del w:id="477" w:author="59011-14-07" w:date="2023-01-12T14:50:00Z">
            <w:r w:rsidDel="00901821">
              <w:rPr>
                <w:noProof/>
                <w:webHidden/>
              </w:rPr>
              <w:delText>15</w:delText>
            </w:r>
          </w:del>
        </w:p>
        <w:p w:rsidR="001960BC" w:rsidDel="00D21FBD" w:rsidRDefault="001960BC">
          <w:pPr>
            <w:pStyle w:val="TM2"/>
            <w:tabs>
              <w:tab w:val="left" w:pos="880"/>
              <w:tab w:val="right" w:leader="dot" w:pos="9019"/>
            </w:tabs>
            <w:rPr>
              <w:del w:id="478" w:author="59011-14-07" w:date="2023-01-12T14:53:00Z"/>
              <w:noProof/>
              <w:lang w:val="fr-FR"/>
            </w:rPr>
          </w:pPr>
          <w:del w:id="479" w:author="59011-14-07" w:date="2023-01-12T14:53:00Z">
            <w:r w:rsidRPr="00D21FBD" w:rsidDel="00D21FBD">
              <w:rPr>
                <w:rStyle w:val="Lienhypertexte"/>
                <w:noProof/>
                <w:rPrChange w:id="480" w:author="59011-14-07" w:date="2023-01-12T14:53:00Z">
                  <w:rPr>
                    <w:rStyle w:val="Lienhypertexte"/>
                    <w:noProof/>
                  </w:rPr>
                </w:rPrChange>
              </w:rPr>
              <w:delText>7.1</w:delText>
            </w:r>
            <w:r w:rsidDel="00D21FBD">
              <w:rPr>
                <w:noProof/>
                <w:lang w:val="fr-FR"/>
              </w:rPr>
              <w:tab/>
            </w:r>
            <w:r w:rsidRPr="00D21FBD" w:rsidDel="00D21FBD">
              <w:rPr>
                <w:rStyle w:val="Lienhypertexte"/>
                <w:noProof/>
                <w:rPrChange w:id="481" w:author="59011-14-07" w:date="2023-01-12T14:53:00Z">
                  <w:rPr>
                    <w:rStyle w:val="Lienhypertexte"/>
                    <w:noProof/>
                  </w:rPr>
                </w:rPrChange>
              </w:rPr>
              <w:delText>Accueil :</w:delText>
            </w:r>
            <w:r w:rsidDel="00D21FBD">
              <w:rPr>
                <w:noProof/>
                <w:webHidden/>
              </w:rPr>
              <w:tab/>
            </w:r>
          </w:del>
          <w:del w:id="482" w:author="59011-14-07" w:date="2023-01-12T14:50:00Z">
            <w:r w:rsidDel="00901821">
              <w:rPr>
                <w:noProof/>
                <w:webHidden/>
              </w:rPr>
              <w:delText>15</w:delText>
            </w:r>
          </w:del>
        </w:p>
        <w:p w:rsidR="001960BC" w:rsidDel="00D21FBD" w:rsidRDefault="001960BC">
          <w:pPr>
            <w:pStyle w:val="TM3"/>
            <w:tabs>
              <w:tab w:val="left" w:pos="1320"/>
              <w:tab w:val="right" w:leader="dot" w:pos="9019"/>
            </w:tabs>
            <w:rPr>
              <w:del w:id="483" w:author="59011-14-07" w:date="2023-01-12T14:53:00Z"/>
              <w:noProof/>
              <w:lang w:val="fr-FR"/>
            </w:rPr>
          </w:pPr>
          <w:del w:id="484" w:author="59011-14-07" w:date="2023-01-12T14:53:00Z">
            <w:r w:rsidRPr="00D21FBD" w:rsidDel="00D21FBD">
              <w:rPr>
                <w:rStyle w:val="Lienhypertexte"/>
                <w:noProof/>
                <w:rPrChange w:id="485" w:author="59011-14-07" w:date="2023-01-12T14:53:00Z">
                  <w:rPr>
                    <w:rStyle w:val="Lienhypertexte"/>
                    <w:noProof/>
                  </w:rPr>
                </w:rPrChange>
              </w:rPr>
              <w:delText>7.1.1</w:delText>
            </w:r>
            <w:r w:rsidDel="00D21FBD">
              <w:rPr>
                <w:noProof/>
                <w:lang w:val="fr-FR"/>
              </w:rPr>
              <w:tab/>
            </w:r>
            <w:r w:rsidRPr="00D21FBD" w:rsidDel="00D21FBD">
              <w:rPr>
                <w:rStyle w:val="Lienhypertexte"/>
                <w:noProof/>
                <w:rPrChange w:id="486" w:author="59011-14-07" w:date="2023-01-12T14:53:00Z">
                  <w:rPr>
                    <w:rStyle w:val="Lienhypertexte"/>
                    <w:noProof/>
                  </w:rPr>
                </w:rPrChange>
              </w:rPr>
              <w:delText>Description du squelette de l’application :</w:delText>
            </w:r>
            <w:r w:rsidDel="00D21FBD">
              <w:rPr>
                <w:noProof/>
                <w:webHidden/>
              </w:rPr>
              <w:tab/>
            </w:r>
          </w:del>
          <w:del w:id="487" w:author="59011-14-07" w:date="2023-01-12T14:50:00Z">
            <w:r w:rsidDel="00901821">
              <w:rPr>
                <w:noProof/>
                <w:webHidden/>
              </w:rPr>
              <w:delText>15</w:delText>
            </w:r>
          </w:del>
        </w:p>
        <w:p w:rsidR="001960BC" w:rsidDel="00D21FBD" w:rsidRDefault="001960BC">
          <w:pPr>
            <w:pStyle w:val="TM3"/>
            <w:tabs>
              <w:tab w:val="left" w:pos="1320"/>
              <w:tab w:val="right" w:leader="dot" w:pos="9019"/>
            </w:tabs>
            <w:rPr>
              <w:del w:id="488" w:author="59011-14-07" w:date="2023-01-12T14:53:00Z"/>
              <w:noProof/>
              <w:lang w:val="fr-FR"/>
            </w:rPr>
          </w:pPr>
          <w:del w:id="489" w:author="59011-14-07" w:date="2023-01-12T14:53:00Z">
            <w:r w:rsidRPr="00D21FBD" w:rsidDel="00D21FBD">
              <w:rPr>
                <w:rStyle w:val="Lienhypertexte"/>
                <w:noProof/>
                <w:rPrChange w:id="490" w:author="59011-14-07" w:date="2023-01-12T14:53:00Z">
                  <w:rPr>
                    <w:rStyle w:val="Lienhypertexte"/>
                    <w:noProof/>
                  </w:rPr>
                </w:rPrChange>
              </w:rPr>
              <w:delText>7.1.2</w:delText>
            </w:r>
            <w:r w:rsidDel="00D21FBD">
              <w:rPr>
                <w:noProof/>
                <w:lang w:val="fr-FR"/>
              </w:rPr>
              <w:tab/>
            </w:r>
            <w:r w:rsidRPr="00D21FBD" w:rsidDel="00D21FBD">
              <w:rPr>
                <w:rStyle w:val="Lienhypertexte"/>
                <w:noProof/>
                <w:rPrChange w:id="491" w:author="59011-14-07" w:date="2023-01-12T14:53:00Z">
                  <w:rPr>
                    <w:rStyle w:val="Lienhypertexte"/>
                    <w:noProof/>
                  </w:rPr>
                </w:rPrChange>
              </w:rPr>
              <w:delText>Description du corps de la page d’accueil :</w:delText>
            </w:r>
            <w:r w:rsidDel="00D21FBD">
              <w:rPr>
                <w:noProof/>
                <w:webHidden/>
              </w:rPr>
              <w:tab/>
            </w:r>
          </w:del>
          <w:del w:id="492" w:author="59011-14-07" w:date="2023-01-12T14:50:00Z">
            <w:r w:rsidDel="00901821">
              <w:rPr>
                <w:noProof/>
                <w:webHidden/>
              </w:rPr>
              <w:delText>15</w:delText>
            </w:r>
          </w:del>
        </w:p>
        <w:p w:rsidR="001960BC" w:rsidDel="00D21FBD" w:rsidRDefault="001960BC">
          <w:pPr>
            <w:pStyle w:val="TM2"/>
            <w:tabs>
              <w:tab w:val="left" w:pos="880"/>
              <w:tab w:val="right" w:leader="dot" w:pos="9019"/>
            </w:tabs>
            <w:rPr>
              <w:del w:id="493" w:author="59011-14-07" w:date="2023-01-12T14:53:00Z"/>
              <w:noProof/>
              <w:lang w:val="fr-FR"/>
            </w:rPr>
          </w:pPr>
          <w:del w:id="494" w:author="59011-14-07" w:date="2023-01-12T14:53:00Z">
            <w:r w:rsidRPr="00D21FBD" w:rsidDel="00D21FBD">
              <w:rPr>
                <w:rStyle w:val="Lienhypertexte"/>
                <w:noProof/>
                <w:rPrChange w:id="495" w:author="59011-14-07" w:date="2023-01-12T14:53:00Z">
                  <w:rPr>
                    <w:rStyle w:val="Lienhypertexte"/>
                    <w:noProof/>
                  </w:rPr>
                </w:rPrChange>
              </w:rPr>
              <w:delText>7.2</w:delText>
            </w:r>
            <w:r w:rsidDel="00D21FBD">
              <w:rPr>
                <w:noProof/>
                <w:lang w:val="fr-FR"/>
              </w:rPr>
              <w:tab/>
            </w:r>
            <w:r w:rsidRPr="00D21FBD" w:rsidDel="00D21FBD">
              <w:rPr>
                <w:rStyle w:val="Lienhypertexte"/>
                <w:noProof/>
                <w:rPrChange w:id="496" w:author="59011-14-07" w:date="2023-01-12T14:53:00Z">
                  <w:rPr>
                    <w:rStyle w:val="Lienhypertexte"/>
                    <w:noProof/>
                  </w:rPr>
                </w:rPrChange>
              </w:rPr>
              <w:delText>Gestion des réservations</w:delText>
            </w:r>
            <w:r w:rsidDel="00D21FBD">
              <w:rPr>
                <w:noProof/>
                <w:webHidden/>
              </w:rPr>
              <w:tab/>
            </w:r>
          </w:del>
          <w:del w:id="497" w:author="59011-14-07" w:date="2023-01-12T14:50:00Z">
            <w:r w:rsidDel="00901821">
              <w:rPr>
                <w:noProof/>
                <w:webHidden/>
              </w:rPr>
              <w:delText>17</w:delText>
            </w:r>
          </w:del>
        </w:p>
        <w:p w:rsidR="001960BC" w:rsidDel="00D21FBD" w:rsidRDefault="001960BC">
          <w:pPr>
            <w:pStyle w:val="TM2"/>
            <w:tabs>
              <w:tab w:val="left" w:pos="880"/>
              <w:tab w:val="right" w:leader="dot" w:pos="9019"/>
            </w:tabs>
            <w:rPr>
              <w:del w:id="498" w:author="59011-14-07" w:date="2023-01-12T14:53:00Z"/>
              <w:noProof/>
              <w:lang w:val="fr-FR"/>
            </w:rPr>
          </w:pPr>
          <w:del w:id="499" w:author="59011-14-07" w:date="2023-01-12T14:53:00Z">
            <w:r w:rsidRPr="00D21FBD" w:rsidDel="00D21FBD">
              <w:rPr>
                <w:rStyle w:val="Lienhypertexte"/>
                <w:noProof/>
                <w:rPrChange w:id="500" w:author="59011-14-07" w:date="2023-01-12T14:53:00Z">
                  <w:rPr>
                    <w:rStyle w:val="Lienhypertexte"/>
                    <w:noProof/>
                  </w:rPr>
                </w:rPrChange>
              </w:rPr>
              <w:delText>7.3</w:delText>
            </w:r>
            <w:r w:rsidDel="00D21FBD">
              <w:rPr>
                <w:noProof/>
                <w:lang w:val="fr-FR"/>
              </w:rPr>
              <w:tab/>
            </w:r>
            <w:r w:rsidRPr="00D21FBD" w:rsidDel="00D21FBD">
              <w:rPr>
                <w:rStyle w:val="Lienhypertexte"/>
                <w:noProof/>
                <w:rPrChange w:id="501" w:author="59011-14-07" w:date="2023-01-12T14:53:00Z">
                  <w:rPr>
                    <w:rStyle w:val="Lienhypertexte"/>
                    <w:noProof/>
                  </w:rPr>
                </w:rPrChange>
              </w:rPr>
              <w:delText>Formulaire des réservations</w:delText>
            </w:r>
            <w:r w:rsidDel="00D21FBD">
              <w:rPr>
                <w:noProof/>
                <w:webHidden/>
              </w:rPr>
              <w:tab/>
            </w:r>
          </w:del>
          <w:del w:id="502" w:author="59011-14-07" w:date="2023-01-12T14:50:00Z">
            <w:r w:rsidDel="00901821">
              <w:rPr>
                <w:noProof/>
                <w:webHidden/>
              </w:rPr>
              <w:delText>17</w:delText>
            </w:r>
          </w:del>
        </w:p>
        <w:p w:rsidR="001960BC" w:rsidDel="00D21FBD" w:rsidRDefault="001960BC">
          <w:pPr>
            <w:pStyle w:val="TM3"/>
            <w:tabs>
              <w:tab w:val="left" w:pos="1320"/>
              <w:tab w:val="right" w:leader="dot" w:pos="9019"/>
            </w:tabs>
            <w:rPr>
              <w:del w:id="503" w:author="59011-14-07" w:date="2023-01-12T14:53:00Z"/>
              <w:noProof/>
              <w:lang w:val="fr-FR"/>
            </w:rPr>
          </w:pPr>
          <w:del w:id="504" w:author="59011-14-07" w:date="2023-01-12T14:53:00Z">
            <w:r w:rsidRPr="00D21FBD" w:rsidDel="00D21FBD">
              <w:rPr>
                <w:rStyle w:val="Lienhypertexte"/>
                <w:noProof/>
                <w:rPrChange w:id="505" w:author="59011-14-07" w:date="2023-01-12T14:53:00Z">
                  <w:rPr>
                    <w:rStyle w:val="Lienhypertexte"/>
                    <w:noProof/>
                  </w:rPr>
                </w:rPrChange>
              </w:rPr>
              <w:delText>7.3.1</w:delText>
            </w:r>
            <w:r w:rsidDel="00D21FBD">
              <w:rPr>
                <w:noProof/>
                <w:lang w:val="fr-FR"/>
              </w:rPr>
              <w:tab/>
            </w:r>
            <w:r w:rsidRPr="00D21FBD" w:rsidDel="00D21FBD">
              <w:rPr>
                <w:rStyle w:val="Lienhypertexte"/>
                <w:noProof/>
                <w:rPrChange w:id="506" w:author="59011-14-07" w:date="2023-01-12T14:53:00Z">
                  <w:rPr>
                    <w:rStyle w:val="Lienhypertexte"/>
                    <w:noProof/>
                  </w:rPr>
                </w:rPrChange>
              </w:rPr>
              <w:delText>Partie Ajout d’une réservation</w:delText>
            </w:r>
            <w:r w:rsidDel="00D21FBD">
              <w:rPr>
                <w:noProof/>
                <w:webHidden/>
              </w:rPr>
              <w:tab/>
            </w:r>
          </w:del>
          <w:del w:id="507" w:author="59011-14-07" w:date="2023-01-12T14:50:00Z">
            <w:r w:rsidDel="00901821">
              <w:rPr>
                <w:noProof/>
                <w:webHidden/>
              </w:rPr>
              <w:delText>18</w:delText>
            </w:r>
          </w:del>
        </w:p>
        <w:p w:rsidR="001960BC" w:rsidDel="00D21FBD" w:rsidRDefault="001960BC">
          <w:pPr>
            <w:pStyle w:val="TM3"/>
            <w:tabs>
              <w:tab w:val="left" w:pos="1320"/>
              <w:tab w:val="right" w:leader="dot" w:pos="9019"/>
            </w:tabs>
            <w:rPr>
              <w:del w:id="508" w:author="59011-14-07" w:date="2023-01-12T14:53:00Z"/>
              <w:noProof/>
              <w:lang w:val="fr-FR"/>
            </w:rPr>
          </w:pPr>
          <w:del w:id="509" w:author="59011-14-07" w:date="2023-01-12T14:53:00Z">
            <w:r w:rsidRPr="00D21FBD" w:rsidDel="00D21FBD">
              <w:rPr>
                <w:rStyle w:val="Lienhypertexte"/>
                <w:noProof/>
                <w:rPrChange w:id="510" w:author="59011-14-07" w:date="2023-01-12T14:53:00Z">
                  <w:rPr>
                    <w:rStyle w:val="Lienhypertexte"/>
                    <w:noProof/>
                  </w:rPr>
                </w:rPrChange>
              </w:rPr>
              <w:delText>7.3.2</w:delText>
            </w:r>
            <w:r w:rsidDel="00D21FBD">
              <w:rPr>
                <w:noProof/>
                <w:lang w:val="fr-FR"/>
              </w:rPr>
              <w:tab/>
            </w:r>
            <w:r w:rsidRPr="00D21FBD" w:rsidDel="00D21FBD">
              <w:rPr>
                <w:rStyle w:val="Lienhypertexte"/>
                <w:noProof/>
                <w:rPrChange w:id="511" w:author="59011-14-07" w:date="2023-01-12T14:53:00Z">
                  <w:rPr>
                    <w:rStyle w:val="Lienhypertexte"/>
                    <w:noProof/>
                  </w:rPr>
                </w:rPrChange>
              </w:rPr>
              <w:delText>Partie Modification d’une réservation</w:delText>
            </w:r>
            <w:r w:rsidDel="00D21FBD">
              <w:rPr>
                <w:noProof/>
                <w:webHidden/>
              </w:rPr>
              <w:tab/>
            </w:r>
          </w:del>
          <w:del w:id="512" w:author="59011-14-07" w:date="2023-01-12T14:50:00Z">
            <w:r w:rsidDel="00901821">
              <w:rPr>
                <w:noProof/>
                <w:webHidden/>
              </w:rPr>
              <w:delText>20</w:delText>
            </w:r>
          </w:del>
        </w:p>
        <w:p w:rsidR="001960BC" w:rsidDel="00D21FBD" w:rsidRDefault="001960BC">
          <w:pPr>
            <w:pStyle w:val="TM3"/>
            <w:tabs>
              <w:tab w:val="left" w:pos="1320"/>
              <w:tab w:val="right" w:leader="dot" w:pos="9019"/>
            </w:tabs>
            <w:rPr>
              <w:del w:id="513" w:author="59011-14-07" w:date="2023-01-12T14:53:00Z"/>
              <w:noProof/>
              <w:lang w:val="fr-FR"/>
            </w:rPr>
          </w:pPr>
          <w:del w:id="514" w:author="59011-14-07" w:date="2023-01-12T14:53:00Z">
            <w:r w:rsidRPr="00D21FBD" w:rsidDel="00D21FBD">
              <w:rPr>
                <w:rStyle w:val="Lienhypertexte"/>
                <w:noProof/>
                <w:rPrChange w:id="515" w:author="59011-14-07" w:date="2023-01-12T14:53:00Z">
                  <w:rPr>
                    <w:rStyle w:val="Lienhypertexte"/>
                    <w:noProof/>
                  </w:rPr>
                </w:rPrChange>
              </w:rPr>
              <w:delText>7.3.3</w:delText>
            </w:r>
            <w:r w:rsidDel="00D21FBD">
              <w:rPr>
                <w:noProof/>
                <w:lang w:val="fr-FR"/>
              </w:rPr>
              <w:tab/>
            </w:r>
            <w:r w:rsidRPr="00D21FBD" w:rsidDel="00D21FBD">
              <w:rPr>
                <w:rStyle w:val="Lienhypertexte"/>
                <w:noProof/>
                <w:rPrChange w:id="516" w:author="59011-14-07" w:date="2023-01-12T14:53:00Z">
                  <w:rPr>
                    <w:rStyle w:val="Lienhypertexte"/>
                    <w:noProof/>
                  </w:rPr>
                </w:rPrChange>
              </w:rPr>
              <w:delText>Partie Suppression d’une réservation</w:delText>
            </w:r>
            <w:r w:rsidDel="00D21FBD">
              <w:rPr>
                <w:noProof/>
                <w:webHidden/>
              </w:rPr>
              <w:tab/>
            </w:r>
          </w:del>
          <w:del w:id="517" w:author="59011-14-07" w:date="2023-01-12T14:50:00Z">
            <w:r w:rsidDel="00901821">
              <w:rPr>
                <w:noProof/>
                <w:webHidden/>
              </w:rPr>
              <w:delText>20</w:delText>
            </w:r>
          </w:del>
        </w:p>
        <w:p w:rsidR="001960BC" w:rsidDel="00D21FBD" w:rsidRDefault="001960BC">
          <w:pPr>
            <w:pStyle w:val="TM1"/>
            <w:tabs>
              <w:tab w:val="left" w:pos="440"/>
              <w:tab w:val="right" w:leader="dot" w:pos="9019"/>
            </w:tabs>
            <w:rPr>
              <w:del w:id="518" w:author="59011-14-07" w:date="2023-01-12T14:53:00Z"/>
              <w:noProof/>
              <w:lang w:val="fr-FR"/>
            </w:rPr>
          </w:pPr>
          <w:del w:id="519" w:author="59011-14-07" w:date="2023-01-12T14:53:00Z">
            <w:r w:rsidRPr="00D21FBD" w:rsidDel="00D21FBD">
              <w:rPr>
                <w:rStyle w:val="Lienhypertexte"/>
                <w:rFonts w:eastAsia="Ubuntu"/>
                <w:noProof/>
                <w:rPrChange w:id="520" w:author="59011-14-07" w:date="2023-01-12T14:53:00Z">
                  <w:rPr>
                    <w:rStyle w:val="Lienhypertexte"/>
                    <w:rFonts w:eastAsia="Ubuntu"/>
                    <w:noProof/>
                  </w:rPr>
                </w:rPrChange>
              </w:rPr>
              <w:delText>8</w:delText>
            </w:r>
            <w:r w:rsidDel="00D21FBD">
              <w:rPr>
                <w:noProof/>
                <w:lang w:val="fr-FR"/>
              </w:rPr>
              <w:tab/>
            </w:r>
            <w:r w:rsidRPr="00D21FBD" w:rsidDel="00D21FBD">
              <w:rPr>
                <w:rStyle w:val="Lienhypertexte"/>
                <w:rFonts w:eastAsia="Ubuntu"/>
                <w:noProof/>
                <w:rPrChange w:id="521" w:author="59011-14-07" w:date="2023-01-12T14:53:00Z">
                  <w:rPr>
                    <w:rStyle w:val="Lienhypertexte"/>
                    <w:rFonts w:eastAsia="Ubuntu"/>
                    <w:noProof/>
                  </w:rPr>
                </w:rPrChange>
              </w:rPr>
              <w:delText>INFORMATIONS SUPPLÉMENTAIRES</w:delText>
            </w:r>
            <w:r w:rsidDel="00D21FBD">
              <w:rPr>
                <w:noProof/>
                <w:webHidden/>
              </w:rPr>
              <w:tab/>
            </w:r>
          </w:del>
          <w:del w:id="522" w:author="59011-14-07" w:date="2023-01-12T14:50:00Z">
            <w:r w:rsidDel="00901821">
              <w:rPr>
                <w:noProof/>
                <w:webHidden/>
              </w:rPr>
              <w:delText>21</w:delText>
            </w:r>
          </w:del>
        </w:p>
        <w:p w:rsidR="001960BC" w:rsidDel="00D21FBD" w:rsidRDefault="001960BC">
          <w:pPr>
            <w:pStyle w:val="TM2"/>
            <w:tabs>
              <w:tab w:val="left" w:pos="880"/>
              <w:tab w:val="right" w:leader="dot" w:pos="9019"/>
            </w:tabs>
            <w:rPr>
              <w:del w:id="523" w:author="59011-14-07" w:date="2023-01-12T14:53:00Z"/>
              <w:noProof/>
              <w:lang w:val="fr-FR"/>
            </w:rPr>
          </w:pPr>
          <w:del w:id="524" w:author="59011-14-07" w:date="2023-01-12T14:53:00Z">
            <w:r w:rsidRPr="00D21FBD" w:rsidDel="00D21FBD">
              <w:rPr>
                <w:rStyle w:val="Lienhypertexte"/>
                <w:rFonts w:eastAsia="Ubuntu"/>
                <w:noProof/>
                <w:rPrChange w:id="525" w:author="59011-14-07" w:date="2023-01-12T14:53:00Z">
                  <w:rPr>
                    <w:rStyle w:val="Lienhypertexte"/>
                    <w:rFonts w:eastAsia="Ubuntu"/>
                    <w:noProof/>
                  </w:rPr>
                </w:rPrChange>
              </w:rPr>
              <w:delText>8.1</w:delText>
            </w:r>
            <w:r w:rsidDel="00D21FBD">
              <w:rPr>
                <w:noProof/>
                <w:lang w:val="fr-FR"/>
              </w:rPr>
              <w:tab/>
            </w:r>
            <w:r w:rsidRPr="00D21FBD" w:rsidDel="00D21FBD">
              <w:rPr>
                <w:rStyle w:val="Lienhypertexte"/>
                <w:rFonts w:eastAsia="Ubuntu"/>
                <w:noProof/>
                <w:rPrChange w:id="526" w:author="59011-14-07" w:date="2023-01-12T14:53:00Z">
                  <w:rPr>
                    <w:rStyle w:val="Lienhypertexte"/>
                    <w:rFonts w:eastAsia="Ubuntu"/>
                    <w:noProof/>
                  </w:rPr>
                </w:rPrChange>
              </w:rPr>
              <w:delText>5.1. Équipe</w:delText>
            </w:r>
            <w:r w:rsidDel="00D21FBD">
              <w:rPr>
                <w:noProof/>
                <w:webHidden/>
              </w:rPr>
              <w:tab/>
            </w:r>
          </w:del>
          <w:del w:id="527" w:author="59011-14-07" w:date="2023-01-12T14:50:00Z">
            <w:r w:rsidDel="00901821">
              <w:rPr>
                <w:noProof/>
                <w:webHidden/>
              </w:rPr>
              <w:delText>21</w:delText>
            </w:r>
          </w:del>
        </w:p>
        <w:p w:rsidR="001960BC" w:rsidDel="00D21FBD" w:rsidRDefault="001960BC">
          <w:pPr>
            <w:pStyle w:val="TM2"/>
            <w:tabs>
              <w:tab w:val="left" w:pos="880"/>
              <w:tab w:val="right" w:leader="dot" w:pos="9019"/>
            </w:tabs>
            <w:rPr>
              <w:del w:id="528" w:author="59011-14-07" w:date="2023-01-12T14:53:00Z"/>
              <w:noProof/>
              <w:lang w:val="fr-FR"/>
            </w:rPr>
          </w:pPr>
          <w:del w:id="529" w:author="59011-14-07" w:date="2023-01-12T14:53:00Z">
            <w:r w:rsidRPr="00D21FBD" w:rsidDel="00D21FBD">
              <w:rPr>
                <w:rStyle w:val="Lienhypertexte"/>
                <w:rFonts w:eastAsia="Ubuntu"/>
                <w:noProof/>
                <w:rPrChange w:id="530" w:author="59011-14-07" w:date="2023-01-12T14:53:00Z">
                  <w:rPr>
                    <w:rStyle w:val="Lienhypertexte"/>
                    <w:rFonts w:eastAsia="Ubuntu"/>
                    <w:noProof/>
                  </w:rPr>
                </w:rPrChange>
              </w:rPr>
              <w:delText>8.2</w:delText>
            </w:r>
            <w:r w:rsidDel="00D21FBD">
              <w:rPr>
                <w:noProof/>
                <w:lang w:val="fr-FR"/>
              </w:rPr>
              <w:tab/>
            </w:r>
            <w:r w:rsidRPr="00D21FBD" w:rsidDel="00D21FBD">
              <w:rPr>
                <w:rStyle w:val="Lienhypertexte"/>
                <w:rFonts w:eastAsia="Ubuntu"/>
                <w:noProof/>
                <w:rPrChange w:id="531" w:author="59011-14-07" w:date="2023-01-12T14:53:00Z">
                  <w:rPr>
                    <w:rStyle w:val="Lienhypertexte"/>
                    <w:rFonts w:eastAsia="Ubuntu"/>
                    <w:noProof/>
                  </w:rPr>
                </w:rPrChange>
              </w:rPr>
              <w:delText>5.2. Maquettes</w:delText>
            </w:r>
            <w:r w:rsidDel="00D21FBD">
              <w:rPr>
                <w:noProof/>
                <w:webHidden/>
              </w:rPr>
              <w:tab/>
            </w:r>
          </w:del>
          <w:del w:id="532" w:author="59011-14-07" w:date="2023-01-12T14:50:00Z">
            <w:r w:rsidDel="00901821">
              <w:rPr>
                <w:noProof/>
                <w:webHidden/>
              </w:rPr>
              <w:delText>21</w:delText>
            </w:r>
          </w:del>
        </w:p>
        <w:p w:rsidR="001960BC" w:rsidDel="00D21FBD" w:rsidRDefault="001960BC">
          <w:pPr>
            <w:pStyle w:val="TM3"/>
            <w:tabs>
              <w:tab w:val="left" w:pos="1320"/>
              <w:tab w:val="right" w:leader="dot" w:pos="9019"/>
            </w:tabs>
            <w:rPr>
              <w:del w:id="533" w:author="59011-14-07" w:date="2023-01-12T14:53:00Z"/>
              <w:noProof/>
              <w:lang w:val="fr-FR"/>
            </w:rPr>
          </w:pPr>
          <w:del w:id="534" w:author="59011-14-07" w:date="2023-01-12T14:53:00Z">
            <w:r w:rsidRPr="00D21FBD" w:rsidDel="00D21FBD">
              <w:rPr>
                <w:rStyle w:val="Lienhypertexte"/>
                <w:rFonts w:eastAsia="Ubuntu"/>
                <w:noProof/>
                <w:rPrChange w:id="535" w:author="59011-14-07" w:date="2023-01-12T14:53:00Z">
                  <w:rPr>
                    <w:rStyle w:val="Lienhypertexte"/>
                    <w:rFonts w:eastAsia="Ubuntu"/>
                    <w:noProof/>
                  </w:rPr>
                </w:rPrChange>
              </w:rPr>
              <w:delText>8.2.1</w:delText>
            </w:r>
            <w:r w:rsidDel="00D21FBD">
              <w:rPr>
                <w:noProof/>
                <w:lang w:val="fr-FR"/>
              </w:rPr>
              <w:tab/>
            </w:r>
            <w:r w:rsidRPr="00D21FBD" w:rsidDel="00D21FBD">
              <w:rPr>
                <w:rStyle w:val="Lienhypertexte"/>
                <w:rFonts w:eastAsia="Ubuntu"/>
                <w:noProof/>
                <w:rPrChange w:id="536" w:author="59011-14-07" w:date="2023-01-12T14:53:00Z">
                  <w:rPr>
                    <w:rStyle w:val="Lienhypertexte"/>
                    <w:rFonts w:eastAsia="Ubuntu"/>
                    <w:noProof/>
                  </w:rPr>
                </w:rPrChange>
              </w:rPr>
              <w:delText>5.2.1 Maquette PC</w:delText>
            </w:r>
            <w:r w:rsidDel="00D21FBD">
              <w:rPr>
                <w:noProof/>
                <w:webHidden/>
              </w:rPr>
              <w:tab/>
            </w:r>
          </w:del>
          <w:del w:id="537" w:author="59011-14-07" w:date="2023-01-12T14:50:00Z">
            <w:r w:rsidDel="00901821">
              <w:rPr>
                <w:noProof/>
                <w:webHidden/>
              </w:rPr>
              <w:delText>21</w:delText>
            </w:r>
          </w:del>
        </w:p>
        <w:p w:rsidR="00DE2CAF" w:rsidRDefault="00DE2CAF">
          <w:r>
            <w:rPr>
              <w:b/>
              <w:bCs/>
            </w:rPr>
            <w:fldChar w:fldCharType="end"/>
          </w:r>
        </w:p>
      </w:sdtContent>
    </w:sdt>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F77573" w:rsidRDefault="00F77573">
      <w:pPr>
        <w:rPr>
          <w:rFonts w:ascii="Ubuntu" w:eastAsia="Ubuntu" w:hAnsi="Ubuntu" w:cs="Ubuntu"/>
          <w:b/>
          <w:color w:val="073763"/>
          <w:sz w:val="28"/>
          <w:szCs w:val="28"/>
          <w:u w:val="single"/>
        </w:rPr>
      </w:pPr>
    </w:p>
    <w:p w:rsidR="004F47D2" w:rsidRDefault="004F47D2">
      <w:pPr>
        <w:rPr>
          <w:rFonts w:ascii="Ubuntu" w:eastAsia="Ubuntu" w:hAnsi="Ubuntu" w:cs="Ubuntu"/>
          <w:b/>
          <w:color w:val="073763"/>
          <w:sz w:val="28"/>
          <w:szCs w:val="28"/>
          <w:u w:val="single"/>
        </w:rPr>
      </w:pPr>
      <w:r>
        <w:rPr>
          <w:rFonts w:ascii="Ubuntu" w:eastAsia="Ubuntu" w:hAnsi="Ubuntu" w:cs="Ubuntu"/>
          <w:b/>
          <w:color w:val="073763"/>
          <w:sz w:val="28"/>
          <w:szCs w:val="28"/>
          <w:u w:val="single"/>
        </w:rPr>
        <w:br w:type="page"/>
      </w:r>
    </w:p>
    <w:p w:rsidR="00F77573" w:rsidRDefault="00A57711" w:rsidP="004F47D2">
      <w:pPr>
        <w:pStyle w:val="Titre1"/>
        <w:rPr>
          <w:rFonts w:eastAsia="Ubuntu"/>
        </w:rPr>
      </w:pPr>
      <w:bookmarkStart w:id="538" w:name="_Toc124435744"/>
      <w:r>
        <w:rPr>
          <w:rFonts w:eastAsia="Ubuntu"/>
        </w:rPr>
        <w:t>PRÉSENTATION DU DOCUMENT</w:t>
      </w:r>
      <w:bookmarkEnd w:id="538"/>
    </w:p>
    <w:p w:rsidR="00F77573" w:rsidRDefault="00A57711" w:rsidP="00442BB1">
      <w:pPr>
        <w:pStyle w:val="Titre2"/>
        <w:rPr>
          <w:rFonts w:eastAsia="Ubuntu"/>
        </w:rPr>
      </w:pPr>
      <w:bookmarkStart w:id="539" w:name="_Toc124435745"/>
      <w:r>
        <w:rPr>
          <w:rFonts w:eastAsia="Ubuntu"/>
        </w:rPr>
        <w:t>But du document</w:t>
      </w:r>
      <w:bookmarkEnd w:id="539"/>
    </w:p>
    <w:p w:rsidR="00F77573" w:rsidRDefault="00A57711" w:rsidP="004F47D2">
      <w:pPr>
        <w:pStyle w:val="Style1"/>
      </w:pPr>
      <w:r>
        <w:t xml:space="preserve"> </w:t>
      </w:r>
    </w:p>
    <w:p w:rsidR="00F77573" w:rsidRDefault="00A57711">
      <w:pPr>
        <w:ind w:firstLine="720"/>
        <w:jc w:val="both"/>
        <w:rPr>
          <w:rFonts w:ascii="Ubuntu" w:eastAsia="Ubuntu" w:hAnsi="Ubuntu" w:cs="Ubuntu"/>
        </w:rPr>
      </w:pPr>
      <w:r>
        <w:rPr>
          <w:rFonts w:ascii="Ubuntu" w:eastAsia="Ubuntu" w:hAnsi="Ubuntu" w:cs="Ubuntu"/>
        </w:rPr>
        <w:t>Ce document a pour but de présenter l’ensemble du projet, décrire la charte graphique, présenter la description fonctionnelle et technique du projet ainsi que la prestation attendue et les modalités de sélection décidées.</w:t>
      </w:r>
    </w:p>
    <w:p w:rsidR="00F77573" w:rsidRPr="00901821" w:rsidDel="007315BC" w:rsidRDefault="00F77573" w:rsidP="007315BC">
      <w:pPr>
        <w:pStyle w:val="Titre2"/>
        <w:rPr>
          <w:del w:id="540" w:author="59011-14-07" w:date="2023-01-12T17:08:00Z"/>
          <w:rPrChange w:id="541" w:author="59011-14-07" w:date="2023-01-12T14:50:00Z">
            <w:rPr>
              <w:del w:id="542" w:author="59011-14-07" w:date="2023-01-12T17:08:00Z"/>
            </w:rPr>
          </w:rPrChange>
        </w:rPr>
        <w:pPrChange w:id="543" w:author="59011-14-07" w:date="2023-01-12T17:08:00Z">
          <w:pPr>
            <w:pStyle w:val="Titre1"/>
          </w:pPr>
        </w:pPrChange>
      </w:pPr>
      <w:bookmarkStart w:id="544" w:name="_Toc124435746"/>
      <w:bookmarkEnd w:id="544"/>
    </w:p>
    <w:p w:rsidR="00F77573" w:rsidRDefault="00A57711" w:rsidP="007315BC">
      <w:pPr>
        <w:pStyle w:val="Titre2"/>
        <w:rPr>
          <w:rFonts w:eastAsia="Ubuntu"/>
        </w:rPr>
        <w:pPrChange w:id="545" w:author="59011-14-07" w:date="2023-01-12T17:08:00Z">
          <w:pPr>
            <w:pStyle w:val="Titre2"/>
          </w:pPr>
        </w:pPrChange>
      </w:pPr>
      <w:bookmarkStart w:id="546" w:name="_Toc124435747"/>
      <w:r>
        <w:rPr>
          <w:rFonts w:eastAsia="Ubuntu"/>
        </w:rPr>
        <w:t>Cadre du document</w:t>
      </w:r>
      <w:bookmarkEnd w:id="546"/>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Ce document est issu de la demande du client. Celui-ci formalise les différents besoins et contraintes imposés pour l’élaboration du projet.</w:t>
      </w:r>
    </w:p>
    <w:p w:rsidR="00F77573" w:rsidRDefault="00A57711">
      <w:pPr>
        <w:jc w:val="both"/>
      </w:pPr>
      <w:r>
        <w:t xml:space="preserve"> </w:t>
      </w:r>
    </w:p>
    <w:p w:rsidR="00F77573" w:rsidRDefault="00A57711" w:rsidP="00442BB1">
      <w:pPr>
        <w:pStyle w:val="Titre2"/>
        <w:rPr>
          <w:rFonts w:eastAsia="Ubuntu"/>
        </w:rPr>
      </w:pPr>
      <w:bookmarkStart w:id="547" w:name="_Toc124435748"/>
      <w:r>
        <w:rPr>
          <w:rFonts w:eastAsia="Ubuntu"/>
        </w:rPr>
        <w:t>Démarche</w:t>
      </w:r>
      <w:bookmarkEnd w:id="547"/>
    </w:p>
    <w:p w:rsidR="00F77573" w:rsidRDefault="00A57711">
      <w:pPr>
        <w:jc w:val="both"/>
      </w:pPr>
      <w:r>
        <w:t xml:space="preserve"> </w:t>
      </w:r>
    </w:p>
    <w:p w:rsidR="00F77573" w:rsidRDefault="00A57711">
      <w:pPr>
        <w:ind w:firstLine="720"/>
        <w:jc w:val="both"/>
        <w:rPr>
          <w:rFonts w:ascii="Ubuntu" w:eastAsia="Ubuntu" w:hAnsi="Ubuntu" w:cs="Ubuntu"/>
        </w:rPr>
      </w:pPr>
      <w:r>
        <w:rPr>
          <w:rFonts w:ascii="Ubuntu" w:eastAsia="Ubuntu" w:hAnsi="Ubuntu" w:cs="Ubuntu"/>
        </w:rPr>
        <w:t>Lors de la conduite du projet, les différents besoins ont été divisés en plusieurs tâches. Celles-ci ont pu être étudiées et réalisées individuellement ou collectivement, puis une lecture du travail par un autre membre de l’équipe.</w:t>
      </w:r>
    </w:p>
    <w:p w:rsidR="00F77573" w:rsidRDefault="00A57711">
      <w:pPr>
        <w:jc w:val="both"/>
      </w:pPr>
      <w:r>
        <w:rPr>
          <w:rFonts w:ascii="Ubuntu" w:eastAsia="Ubuntu" w:hAnsi="Ubuntu" w:cs="Ubuntu"/>
        </w:rPr>
        <w:t>Chaque tâche a alors été disposée dans un planning pour permettre l’optimisation du temps de travail et permettre au client d’accéder à son produit fini dans un délai restreint.</w:t>
      </w:r>
      <w:bookmarkStart w:id="548" w:name="_GoBack"/>
      <w:bookmarkEnd w:id="548"/>
    </w:p>
    <w:p w:rsidR="00F77573" w:rsidRDefault="00A57711">
      <w:pPr>
        <w:jc w:val="both"/>
      </w:pPr>
      <w:r>
        <w:t xml:space="preserve"> </w:t>
      </w:r>
    </w:p>
    <w:p w:rsidR="00F77573" w:rsidRDefault="00A57711" w:rsidP="00442BB1">
      <w:pPr>
        <w:pStyle w:val="Titre2"/>
        <w:rPr>
          <w:rFonts w:eastAsia="Ubuntu"/>
        </w:rPr>
      </w:pPr>
      <w:bookmarkStart w:id="549" w:name="_Toc124435749"/>
      <w:r>
        <w:rPr>
          <w:rFonts w:eastAsia="Ubuntu"/>
        </w:rPr>
        <w:t>Participants à la rédaction</w:t>
      </w:r>
      <w:bookmarkEnd w:id="549"/>
    </w:p>
    <w:p w:rsidR="00F77573" w:rsidRDefault="00A57711">
      <w:pPr>
        <w:jc w:val="both"/>
      </w:pPr>
      <w:r>
        <w:t xml:space="preserve"> </w:t>
      </w:r>
    </w:p>
    <w:p w:rsidR="00F77573" w:rsidRDefault="00A57711">
      <w:pPr>
        <w:jc w:val="both"/>
        <w:rPr>
          <w:rFonts w:ascii="Ubuntu" w:eastAsia="Ubuntu" w:hAnsi="Ubuntu" w:cs="Ubuntu"/>
        </w:rPr>
      </w:pPr>
      <w:r>
        <w:rPr>
          <w:rFonts w:ascii="Ubuntu" w:eastAsia="Ubuntu" w:hAnsi="Ubuntu" w:cs="Ubuntu"/>
        </w:rPr>
        <w:t>Les différents participants à l’élaboration de ce document sont :</w:t>
      </w:r>
    </w:p>
    <w:p w:rsidR="00F77573" w:rsidRDefault="00A57711">
      <w:pPr>
        <w:numPr>
          <w:ilvl w:val="0"/>
          <w:numId w:val="2"/>
        </w:numPr>
        <w:jc w:val="both"/>
        <w:rPr>
          <w:rFonts w:ascii="Ubuntu" w:eastAsia="Ubuntu" w:hAnsi="Ubuntu" w:cs="Ubuntu"/>
        </w:rPr>
      </w:pPr>
      <w:r>
        <w:rPr>
          <w:rFonts w:ascii="Ubuntu" w:eastAsia="Ubuntu" w:hAnsi="Ubuntu" w:cs="Ubuntu"/>
        </w:rPr>
        <w:t>DELETANG Antoine,</w:t>
      </w:r>
    </w:p>
    <w:p w:rsidR="00F77573" w:rsidRDefault="00A57711">
      <w:pPr>
        <w:numPr>
          <w:ilvl w:val="0"/>
          <w:numId w:val="2"/>
        </w:numPr>
        <w:jc w:val="both"/>
        <w:rPr>
          <w:rFonts w:ascii="Ubuntu" w:eastAsia="Ubuntu" w:hAnsi="Ubuntu" w:cs="Ubuntu"/>
        </w:rPr>
      </w:pPr>
      <w:r>
        <w:rPr>
          <w:rFonts w:ascii="Ubuntu" w:eastAsia="Ubuntu" w:hAnsi="Ubuntu" w:cs="Ubuntu"/>
        </w:rPr>
        <w:t>MANIER François,</w:t>
      </w:r>
    </w:p>
    <w:p w:rsidR="00F77573" w:rsidRDefault="00A57711">
      <w:pPr>
        <w:numPr>
          <w:ilvl w:val="0"/>
          <w:numId w:val="2"/>
        </w:numPr>
        <w:jc w:val="both"/>
        <w:rPr>
          <w:rFonts w:ascii="Ubuntu" w:eastAsia="Ubuntu" w:hAnsi="Ubuntu" w:cs="Ubuntu"/>
        </w:rPr>
      </w:pPr>
      <w:r>
        <w:rPr>
          <w:rFonts w:ascii="Ubuntu" w:eastAsia="Ubuntu" w:hAnsi="Ubuntu" w:cs="Ubuntu"/>
        </w:rPr>
        <w:t>BERTRAND Alexandre,</w:t>
      </w:r>
    </w:p>
    <w:p w:rsidR="00F77573" w:rsidRDefault="00A57711">
      <w:pPr>
        <w:numPr>
          <w:ilvl w:val="0"/>
          <w:numId w:val="2"/>
        </w:numPr>
        <w:jc w:val="both"/>
        <w:rPr>
          <w:rFonts w:ascii="Ubuntu" w:eastAsia="Ubuntu" w:hAnsi="Ubuntu" w:cs="Ubuntu"/>
        </w:rPr>
      </w:pPr>
      <w:r>
        <w:rPr>
          <w:rFonts w:ascii="Ubuntu" w:eastAsia="Ubuntu" w:hAnsi="Ubuntu" w:cs="Ubuntu"/>
        </w:rPr>
        <w:t>DECONINCK Yoan</w:t>
      </w:r>
    </w:p>
    <w:p w:rsidR="00F77573" w:rsidRDefault="00A57711">
      <w:pPr>
        <w:jc w:val="both"/>
      </w:pPr>
      <w:r>
        <w:t xml:space="preserve"> </w:t>
      </w:r>
    </w:p>
    <w:p w:rsidR="00F77573" w:rsidRDefault="00A57711" w:rsidP="00442BB1">
      <w:pPr>
        <w:pStyle w:val="Titre2"/>
        <w:rPr>
          <w:rFonts w:eastAsia="Ubuntu"/>
        </w:rPr>
      </w:pPr>
      <w:bookmarkStart w:id="550" w:name="_Toc124435750"/>
      <w:r>
        <w:rPr>
          <w:rFonts w:eastAsia="Ubuntu"/>
        </w:rPr>
        <w:t>Structure du document</w:t>
      </w:r>
      <w:bookmarkEnd w:id="550"/>
    </w:p>
    <w:p w:rsidR="00F77573" w:rsidRDefault="00A57711">
      <w:pPr>
        <w:ind w:firstLine="720"/>
        <w:jc w:val="both"/>
        <w:rPr>
          <w:rFonts w:ascii="Ubuntu" w:eastAsia="Ubuntu" w:hAnsi="Ubuntu" w:cs="Ubuntu"/>
          <w:sz w:val="26"/>
          <w:szCs w:val="26"/>
        </w:rPr>
      </w:pPr>
      <w:r>
        <w:rPr>
          <w:rFonts w:ascii="Ubuntu" w:eastAsia="Ubuntu" w:hAnsi="Ubuntu" w:cs="Ubuntu"/>
          <w:sz w:val="26"/>
          <w:szCs w:val="26"/>
        </w:rPr>
        <w:t xml:space="preserve"> </w:t>
      </w:r>
    </w:p>
    <w:p w:rsidR="00F77573" w:rsidRDefault="00A57711">
      <w:pPr>
        <w:ind w:firstLine="720"/>
        <w:jc w:val="both"/>
        <w:rPr>
          <w:rFonts w:ascii="Ubuntu" w:eastAsia="Ubuntu" w:hAnsi="Ubuntu" w:cs="Ubuntu"/>
        </w:rPr>
      </w:pPr>
      <w:r>
        <w:rPr>
          <w:rFonts w:ascii="Ubuntu" w:eastAsia="Ubuntu" w:hAnsi="Ubuntu" w:cs="Ubuntu"/>
        </w:rPr>
        <w:t>Ce document liste, en première partie, la réalisation du cahier des charges ci-présent. En deuxième partie la présentation générale des objectifs, des besoins du projet, du contexte de l’étude ainsi que du cadre général du projet et enfin les informations supplémentaires propres au projet.</w:t>
      </w:r>
    </w:p>
    <w:p w:rsidR="00F77573" w:rsidRPr="00107A01" w:rsidRDefault="00A57711" w:rsidP="00107A01">
      <w:pPr>
        <w:pStyle w:val="Titre1"/>
        <w:rPr>
          <w:rFonts w:eastAsiaTheme="minorEastAsia"/>
        </w:rPr>
      </w:pPr>
      <w:r>
        <w:t xml:space="preserve"> </w:t>
      </w:r>
      <w:bookmarkStart w:id="551" w:name="_Toc124435751"/>
      <w:r>
        <w:rPr>
          <w:rFonts w:eastAsia="Ubuntu"/>
        </w:rPr>
        <w:t>PRESENTATION GENERALE DU PROBLEME</w:t>
      </w:r>
      <w:bookmarkEnd w:id="551"/>
    </w:p>
    <w:p w:rsidR="00F77573" w:rsidRDefault="00A57711" w:rsidP="00442BB1">
      <w:pPr>
        <w:pStyle w:val="Titre2"/>
        <w:rPr>
          <w:rFonts w:eastAsia="Ubuntu"/>
        </w:rPr>
      </w:pPr>
      <w:bookmarkStart w:id="552" w:name="_Toc124435752"/>
      <w:r>
        <w:rPr>
          <w:rFonts w:eastAsia="Ubuntu"/>
        </w:rPr>
        <w:t>Le contexte de l’étude</w:t>
      </w:r>
      <w:bookmarkEnd w:id="552"/>
    </w:p>
    <w:p w:rsidR="00F77573" w:rsidRDefault="00A57711" w:rsidP="00442BB1">
      <w:pPr>
        <w:pStyle w:val="Titre3"/>
        <w:rPr>
          <w:rFonts w:eastAsia="Ubuntu"/>
        </w:rPr>
      </w:pPr>
      <w:bookmarkStart w:id="553" w:name="_Toc124435753"/>
      <w:r>
        <w:rPr>
          <w:rFonts w:eastAsia="Ubuntu"/>
        </w:rPr>
        <w:t>Le cadre général :</w:t>
      </w:r>
      <w:bookmarkEnd w:id="553"/>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 xml:space="preserve">M. DUPOND gérant de l’hôtel de la plage situé au 1 boulevard des dunes. Cet hôtel est un établissement de standing, accueillant principalement une clientèle désirant se détendre. </w:t>
      </w:r>
    </w:p>
    <w:p w:rsidR="00F77573" w:rsidRDefault="00A57711">
      <w:pPr>
        <w:ind w:firstLine="720"/>
        <w:jc w:val="both"/>
        <w:rPr>
          <w:rFonts w:ascii="Ubuntu" w:eastAsia="Ubuntu" w:hAnsi="Ubuntu" w:cs="Ubuntu"/>
        </w:rPr>
      </w:pPr>
      <w:r>
        <w:rPr>
          <w:rFonts w:ascii="Ubuntu" w:eastAsia="Ubuntu" w:hAnsi="Ubuntu" w:cs="Ubuntu"/>
        </w:rPr>
        <w:t>Lors de notre première concertation, M. DUPOND pointe son processus de réservation qui est dépassé. L’enregistrement de l’occupation des chambres et le système de facturation sont réalisés sous format papier. L’hôtel a également besoin d’un système de facturation plus récent.</w:t>
      </w:r>
    </w:p>
    <w:p w:rsidR="00F77573" w:rsidRDefault="00A57711">
      <w:pPr>
        <w:ind w:firstLine="720"/>
        <w:jc w:val="both"/>
        <w:rPr>
          <w:rFonts w:ascii="Ubuntu" w:eastAsia="Ubuntu" w:hAnsi="Ubuntu" w:cs="Ubuntu"/>
        </w:rPr>
      </w:pPr>
      <w:r>
        <w:rPr>
          <w:rFonts w:ascii="Ubuntu" w:eastAsia="Ubuntu" w:hAnsi="Ubuntu" w:cs="Ubuntu"/>
        </w:rPr>
        <w:t>Aujourd’hui, le dirigeant de l’hôtel veut un suivi sûr de l’état d’occupation des chambres, et connaître quelles sont les chambres prêtes à être utilisées par le client.</w:t>
      </w:r>
    </w:p>
    <w:p w:rsidR="00F77573" w:rsidRDefault="00A57711">
      <w:pPr>
        <w:ind w:firstLine="720"/>
        <w:jc w:val="both"/>
      </w:pPr>
      <w:r>
        <w:t xml:space="preserve"> </w:t>
      </w:r>
    </w:p>
    <w:p w:rsidR="00F77573" w:rsidRDefault="00A57711" w:rsidP="00442BB1">
      <w:pPr>
        <w:pStyle w:val="Titre3"/>
        <w:rPr>
          <w:rFonts w:eastAsia="Ubuntu"/>
        </w:rPr>
      </w:pPr>
      <w:bookmarkStart w:id="554" w:name="_Toc124435754"/>
      <w:r>
        <w:rPr>
          <w:rFonts w:eastAsia="Ubuntu"/>
        </w:rPr>
        <w:t>Les objectifs visés :</w:t>
      </w:r>
      <w:bookmarkEnd w:id="554"/>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Une fois abouti, le projet se présente alors sous la forme d’une application, permettant aux employés de prendre les réservations des clients, d’observer l’occupation des chambres, leur entretien, et d’avoir enfin la possibilité de pouvoir éditer les factures de chaque chambre après le séjour des clients. </w:t>
      </w:r>
    </w:p>
    <w:p w:rsidR="00F77573" w:rsidRDefault="00F77573">
      <w:pPr>
        <w:ind w:firstLine="720"/>
        <w:jc w:val="both"/>
        <w:rPr>
          <w:rFonts w:ascii="Ubuntu" w:eastAsia="Ubuntu" w:hAnsi="Ubuntu" w:cs="Ubuntu"/>
        </w:rPr>
      </w:pPr>
    </w:p>
    <w:p w:rsidR="00F77573" w:rsidRDefault="00A57711">
      <w:pPr>
        <w:jc w:val="both"/>
        <w:rPr>
          <w:rFonts w:ascii="Ubuntu" w:eastAsia="Ubuntu" w:hAnsi="Ubuntu" w:cs="Ubuntu"/>
        </w:rPr>
      </w:pPr>
      <w:r w:rsidRPr="004F47D2">
        <w:rPr>
          <w:rFonts w:ascii="Ubuntu" w:eastAsia="Ubuntu" w:hAnsi="Ubuntu" w:cs="Ubuntu"/>
          <w:highlight w:val="red"/>
        </w:rPr>
        <w:t>Nous retrouverons sur l’application :</w:t>
      </w:r>
    </w:p>
    <w:p w:rsidR="00F77573" w:rsidRDefault="00F77573">
      <w:pPr>
        <w:numPr>
          <w:ilvl w:val="0"/>
          <w:numId w:val="5"/>
        </w:numPr>
        <w:jc w:val="both"/>
        <w:rPr>
          <w:rFonts w:ascii="Ubuntu" w:eastAsia="Ubuntu" w:hAnsi="Ubuntu" w:cs="Ubuntu"/>
        </w:rPr>
      </w:pPr>
    </w:p>
    <w:p w:rsidR="00F77573" w:rsidRDefault="00A57711">
      <w:pPr>
        <w:ind w:firstLine="720"/>
        <w:jc w:val="both"/>
      </w:pPr>
      <w:r>
        <w:t xml:space="preserve"> </w:t>
      </w:r>
    </w:p>
    <w:p w:rsidR="00F77573" w:rsidRDefault="00A57711" w:rsidP="00442BB1">
      <w:pPr>
        <w:pStyle w:val="Titre2"/>
        <w:rPr>
          <w:rFonts w:eastAsia="Ubuntu"/>
        </w:rPr>
      </w:pPr>
      <w:bookmarkStart w:id="555" w:name="_Toc124435755"/>
      <w:r>
        <w:rPr>
          <w:rFonts w:eastAsia="Ubuntu"/>
        </w:rPr>
        <w:t>Présentation globale des besoins</w:t>
      </w:r>
      <w:bookmarkEnd w:id="555"/>
    </w:p>
    <w:p w:rsidR="00F77573" w:rsidRDefault="00F77573">
      <w:pPr>
        <w:ind w:firstLine="720"/>
        <w:jc w:val="both"/>
        <w:rPr>
          <w:sz w:val="26"/>
          <w:szCs w:val="26"/>
        </w:rPr>
      </w:pPr>
    </w:p>
    <w:p w:rsidR="00F77573" w:rsidRDefault="00A57711">
      <w:pPr>
        <w:ind w:firstLine="720"/>
        <w:jc w:val="both"/>
        <w:rPr>
          <w:rFonts w:ascii="Ubuntu" w:eastAsia="Ubuntu" w:hAnsi="Ubuntu" w:cs="Ubuntu"/>
        </w:rPr>
      </w:pPr>
      <w:r>
        <w:rPr>
          <w:rFonts w:ascii="Ubuntu" w:eastAsia="Ubuntu" w:hAnsi="Ubuntu" w:cs="Ubuntu"/>
        </w:rPr>
        <w:t>Le processus de réservation existant n’étant pas fiable, exemple la perte de réservation, un processus de réservation numérique est préconisé, avec une persistance des données de façon fiable, permettant d’avoir un système plus sûr.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Le processus de facturation étant en version papier également, la direction choisit de se moderniser. Afin de diminuer son empreinte écologique et d’améliorer ses charges en consommables, une interface numérique est retenue et sera proposée à la direction. Cela permettra d’assurer la facturation, le suivi d’occupation des chambres.</w:t>
      </w:r>
    </w:p>
    <w:p w:rsidR="00F77573" w:rsidRDefault="00F77573">
      <w:pPr>
        <w:ind w:firstLine="720"/>
        <w:jc w:val="both"/>
        <w:rPr>
          <w:rFonts w:ascii="Ubuntu" w:eastAsia="Ubuntu" w:hAnsi="Ubuntu" w:cs="Ubuntu"/>
        </w:rPr>
      </w:pPr>
    </w:p>
    <w:p w:rsidR="00F77573" w:rsidRDefault="00A57711" w:rsidP="00442BB1">
      <w:pPr>
        <w:pStyle w:val="Titre2"/>
        <w:rPr>
          <w:rFonts w:eastAsia="Ubuntu"/>
        </w:rPr>
      </w:pPr>
      <w:bookmarkStart w:id="556" w:name="_Toc124435756"/>
      <w:r>
        <w:rPr>
          <w:rFonts w:eastAsia="Ubuntu"/>
        </w:rPr>
        <w:t>Les rôles et responsabilité des utilisateurs</w:t>
      </w:r>
      <w:bookmarkEnd w:id="556"/>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Différents rôles seront assignés aux utilisateurs en fonction de leur poste. </w:t>
      </w:r>
    </w:p>
    <w:p w:rsidR="00F77573" w:rsidRDefault="00A57711">
      <w:pPr>
        <w:ind w:firstLine="720"/>
        <w:jc w:val="both"/>
        <w:rPr>
          <w:rFonts w:ascii="Ubuntu" w:eastAsia="Ubuntu" w:hAnsi="Ubuntu" w:cs="Ubuntu"/>
        </w:rPr>
      </w:pPr>
      <w:r>
        <w:rPr>
          <w:rFonts w:ascii="Ubuntu" w:eastAsia="Ubuntu" w:hAnsi="Ubuntu" w:cs="Ubuntu"/>
        </w:rPr>
        <w:t xml:space="preserve">Les réceptionnistes pourront, prendre et enregistrer les réservations des clients. Ils pourront par la suite gérer ces réservations (modifications des dates, suppression d’une réservation, etc…). L’hôtel dispose de certains services de prestation que les clients pourront réserver ou demander, les réceptionnistes auront la possibilité de répondre aux demandes des clients. L’application permettra de suivre l’état d’avancement des chambres et de vérifier si celle-ci est prête à recevoir ou non des nouveaux clients. </w:t>
      </w:r>
    </w:p>
    <w:p w:rsidR="00F77573" w:rsidRDefault="00A57711">
      <w:pPr>
        <w:ind w:firstLine="720"/>
        <w:jc w:val="both"/>
        <w:rPr>
          <w:rFonts w:ascii="Ubuntu" w:eastAsia="Ubuntu" w:hAnsi="Ubuntu" w:cs="Ubuntu"/>
        </w:rPr>
      </w:pPr>
      <w:r>
        <w:rPr>
          <w:rFonts w:ascii="Ubuntu" w:eastAsia="Ubuntu" w:hAnsi="Ubuntu" w:cs="Ubuntu"/>
        </w:rPr>
        <w:t>Le personnel d'entretien aura accès à une interface listant les différentes tâches à effectuer dans la chambre, qu’il devra par la suite valider une fois les tâches accomplies.</w:t>
      </w:r>
    </w:p>
    <w:p w:rsidR="00F77573" w:rsidRDefault="00A57711">
      <w:pPr>
        <w:ind w:firstLine="720"/>
        <w:jc w:val="both"/>
        <w:rPr>
          <w:rFonts w:ascii="Ubuntu" w:eastAsia="Ubuntu" w:hAnsi="Ubuntu" w:cs="Ubuntu"/>
        </w:rPr>
      </w:pPr>
      <w:r>
        <w:rPr>
          <w:rFonts w:ascii="Ubuntu" w:eastAsia="Ubuntu" w:hAnsi="Ubuntu" w:cs="Ubuntu"/>
        </w:rPr>
        <w:t>Le gérant de l’hôtel quant à lui à accès à la totalité de l’application sans restriction que cela soit la partie réservation des chambres comme pour la partie entretien de celles-ci.</w:t>
      </w: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F77573">
      <w:pPr>
        <w:jc w:val="both"/>
        <w:rPr>
          <w:rFonts w:ascii="Ubuntu" w:eastAsia="Ubuntu" w:hAnsi="Ubuntu" w:cs="Ubuntu"/>
        </w:rPr>
      </w:pPr>
    </w:p>
    <w:p w:rsidR="00F77573" w:rsidRDefault="00A57711">
      <w:pPr>
        <w:rPr>
          <w:rFonts w:ascii="Ubuntu" w:eastAsia="Ubuntu" w:hAnsi="Ubuntu" w:cs="Ubuntu"/>
          <w:b/>
          <w:color w:val="073763"/>
          <w:sz w:val="28"/>
          <w:szCs w:val="28"/>
          <w:u w:val="single"/>
        </w:rPr>
      </w:pPr>
      <w:r>
        <w:br w:type="page"/>
      </w:r>
    </w:p>
    <w:p w:rsidR="00F77573" w:rsidRDefault="00A57711" w:rsidP="004F47D2">
      <w:pPr>
        <w:pStyle w:val="Titre1"/>
        <w:rPr>
          <w:rFonts w:eastAsia="Ubuntu"/>
        </w:rPr>
      </w:pPr>
      <w:bookmarkStart w:id="557" w:name="_Toc124435757"/>
      <w:r>
        <w:rPr>
          <w:rFonts w:eastAsia="Ubuntu"/>
        </w:rPr>
        <w:t>LES BESOINS FONCTIONNELS</w:t>
      </w:r>
      <w:bookmarkEnd w:id="557"/>
    </w:p>
    <w:p w:rsidR="00F77573" w:rsidRDefault="00A57711" w:rsidP="00442BB1">
      <w:pPr>
        <w:pStyle w:val="Titre2"/>
        <w:rPr>
          <w:rFonts w:eastAsia="Ubuntu"/>
        </w:rPr>
      </w:pPr>
      <w:bookmarkStart w:id="558" w:name="_Toc124435758"/>
      <w:r>
        <w:rPr>
          <w:rFonts w:eastAsia="Ubuntu"/>
        </w:rPr>
        <w:t>Page de connexion</w:t>
      </w:r>
      <w:bookmarkEnd w:id="558"/>
    </w:p>
    <w:p w:rsidR="00F77573" w:rsidRDefault="00A57711" w:rsidP="00442BB1">
      <w:pPr>
        <w:pStyle w:val="Titre3"/>
        <w:rPr>
          <w:rFonts w:eastAsia="Ubuntu"/>
        </w:rPr>
      </w:pPr>
      <w:bookmarkStart w:id="559" w:name="_Toc124435759"/>
      <w:r>
        <w:rPr>
          <w:rFonts w:eastAsia="Ubuntu"/>
        </w:rPr>
        <w:t>Description</w:t>
      </w:r>
      <w:bookmarkEnd w:id="559"/>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La page de connexion permet à un employé de s’identifier sur l’application. Il devra renseigner son numéro d’identification employé ainsi que le mot de passe qu’il aura choisi au préalable. Cela permettra la sécurisation de l’application.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Pour obtenir un numéro d'identification, le gérant devra créer un compte utilisateur à son salarié. Un mot de passe par défaut sera attribué à l’utilisateur qu’il devra changer à sa première connexion. Si l’utilisateur oublie son mot de passe, le gérant (administrateur) pourra le réinitialiser. Si le gérant oublie le sien, il devra contacter le service technique qui pourra le réinitialiser directement en base de données. </w:t>
      </w:r>
    </w:p>
    <w:p w:rsidR="00F77573" w:rsidRDefault="00A57711">
      <w:pPr>
        <w:jc w:val="both"/>
      </w:pPr>
      <w:r>
        <w:t xml:space="preserve"> </w:t>
      </w:r>
    </w:p>
    <w:p w:rsidR="00F77573" w:rsidRDefault="00A57711" w:rsidP="00442BB1">
      <w:pPr>
        <w:pStyle w:val="Titre3"/>
        <w:rPr>
          <w:rFonts w:eastAsia="Ubuntu"/>
        </w:rPr>
      </w:pPr>
      <w:bookmarkStart w:id="560" w:name="_Toc124435760"/>
      <w:r>
        <w:rPr>
          <w:rFonts w:eastAsia="Ubuntu"/>
        </w:rPr>
        <w:t>Priorité</w:t>
      </w:r>
      <w:bookmarkEnd w:id="560"/>
    </w:p>
    <w:p w:rsidR="00F77573" w:rsidRDefault="00F77573">
      <w:pPr>
        <w:ind w:left="720" w:firstLine="720"/>
        <w:jc w:val="both"/>
      </w:pPr>
    </w:p>
    <w:p w:rsidR="00F77573" w:rsidRDefault="00A57711">
      <w:pPr>
        <w:ind w:firstLine="720"/>
        <w:jc w:val="both"/>
      </w:pPr>
      <w:r>
        <w:rPr>
          <w:rFonts w:ascii="Ubuntu" w:eastAsia="Ubuntu" w:hAnsi="Ubuntu" w:cs="Ubuntu"/>
        </w:rPr>
        <w:t>Pour la sécurité de l’application, ce besoin possède une forte priorité.</w:t>
      </w:r>
    </w:p>
    <w:p w:rsidR="00F77573" w:rsidRDefault="00F77573">
      <w:pPr>
        <w:jc w:val="both"/>
      </w:pPr>
    </w:p>
    <w:p w:rsidR="00F77573" w:rsidRDefault="00A57711" w:rsidP="00442BB1">
      <w:pPr>
        <w:pStyle w:val="Titre2"/>
        <w:rPr>
          <w:rFonts w:eastAsia="Ubuntu"/>
        </w:rPr>
      </w:pPr>
      <w:bookmarkStart w:id="561" w:name="_Toc124435761"/>
      <w:r>
        <w:rPr>
          <w:rFonts w:eastAsia="Ubuntu"/>
        </w:rPr>
        <w:t>Accueil</w:t>
      </w:r>
      <w:bookmarkEnd w:id="561"/>
    </w:p>
    <w:p w:rsidR="00F77573" w:rsidRDefault="00A57711" w:rsidP="00442BB1">
      <w:pPr>
        <w:pStyle w:val="Titre3"/>
        <w:rPr>
          <w:rFonts w:eastAsia="Ubuntu"/>
        </w:rPr>
      </w:pPr>
      <w:bookmarkStart w:id="562" w:name="_Toc124435762"/>
      <w:r>
        <w:rPr>
          <w:rFonts w:eastAsia="Ubuntu"/>
        </w:rPr>
        <w:t>Description</w:t>
      </w:r>
      <w:bookmarkEnd w:id="562"/>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La page d’accueil sera la page principale de distribution des actions à réaliser par l’utilisateur autorisé. Elle lui servira également à visualiser en une seule page les principales données importantes pour réaliser ses fonctions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un côté de l’écran, il trouvera des boutons qui le mènera à une page de gestion spécifique :</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w:t>
      </w:r>
      <w:r w:rsidR="005867E1">
        <w:rPr>
          <w:rFonts w:ascii="Ubuntu" w:eastAsia="Ubuntu" w:hAnsi="Ubuntu" w:cs="Ubuntu"/>
        </w:rPr>
        <w:t>des réservations</w:t>
      </w:r>
      <w:r>
        <w:rPr>
          <w:rFonts w:ascii="Ubuntu" w:eastAsia="Ubuntu" w:hAnsi="Ubuntu" w:cs="Ubuntu"/>
        </w:rPr>
        <w:t>, le menant à la page des réservations,</w:t>
      </w:r>
    </w:p>
    <w:p w:rsidR="00F77573" w:rsidRDefault="00A57711">
      <w:pPr>
        <w:numPr>
          <w:ilvl w:val="0"/>
          <w:numId w:val="6"/>
        </w:numPr>
        <w:jc w:val="both"/>
        <w:rPr>
          <w:rFonts w:ascii="Ubuntu" w:eastAsia="Ubuntu" w:hAnsi="Ubuntu" w:cs="Ubuntu"/>
        </w:rPr>
      </w:pPr>
      <w:r>
        <w:rPr>
          <w:rFonts w:ascii="Ubuntu" w:eastAsia="Ubuntu" w:hAnsi="Ubuntu" w:cs="Ubuntu"/>
        </w:rPr>
        <w:t xml:space="preserve">Gestion des chambres, le menant à la page des actions à mener sur </w:t>
      </w:r>
      <w:r w:rsidR="005867E1">
        <w:rPr>
          <w:rFonts w:ascii="Ubuntu" w:eastAsia="Ubuntu" w:hAnsi="Ubuntu" w:cs="Ubuntu"/>
        </w:rPr>
        <w:t>la chambre désignée</w:t>
      </w:r>
      <w:r>
        <w:rPr>
          <w:rFonts w:ascii="Ubuntu" w:eastAsia="Ubuntu" w:hAnsi="Ubuntu" w:cs="Ubuntu"/>
        </w:rPr>
        <w:t xml:space="preserve"> ou son statut (occupé ou libre…),</w:t>
      </w:r>
    </w:p>
    <w:p w:rsidR="00F77573" w:rsidRDefault="00A57711">
      <w:pPr>
        <w:numPr>
          <w:ilvl w:val="0"/>
          <w:numId w:val="6"/>
        </w:numPr>
        <w:jc w:val="both"/>
        <w:rPr>
          <w:rFonts w:ascii="Ubuntu" w:eastAsia="Ubuntu" w:hAnsi="Ubuntu" w:cs="Ubuntu"/>
        </w:rPr>
      </w:pPr>
      <w:r>
        <w:rPr>
          <w:rFonts w:ascii="Ubuntu" w:eastAsia="Ubuntu" w:hAnsi="Ubuntu" w:cs="Ubuntu"/>
        </w:rPr>
        <w:t>Gestion Entretien, le menant à la page des tâches à réaliser par le personnel. Celui-ci pourra confirmer les actions faites et assurer le suivi d’entretien.</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Sur tout le reste de l’écran, l’utilisateur trouvera un panel d’outils qui seront nécessaires à la supervision de ses tâches, et/ou aide à la décision, notamment :</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gérant : il pourra visualiser le nombre de chambres occupées, le nombre de clients, son taux d’occupation, les arrivées prévues et certaines données utilisées par les autres membres du personnel.</w:t>
      </w:r>
    </w:p>
    <w:p w:rsidR="00F77573" w:rsidRDefault="00A57711">
      <w:pPr>
        <w:numPr>
          <w:ilvl w:val="0"/>
          <w:numId w:val="4"/>
        </w:numPr>
        <w:ind w:left="1417"/>
        <w:jc w:val="both"/>
        <w:rPr>
          <w:rFonts w:ascii="Ubuntu" w:eastAsia="Ubuntu" w:hAnsi="Ubuntu" w:cs="Ubuntu"/>
        </w:rPr>
      </w:pPr>
      <w:r>
        <w:rPr>
          <w:rFonts w:ascii="Ubuntu" w:eastAsia="Ubuntu" w:hAnsi="Ubuntu" w:cs="Ubuntu"/>
        </w:rPr>
        <w:t>Ecran des réceptionnistes :  celui-ci pourra visualiser la liste des clients prévues à l’arrivée, ceux étant arrivés, le tableau des réservations.</w:t>
      </w:r>
    </w:p>
    <w:p w:rsidR="00F77573" w:rsidRDefault="00A57711">
      <w:pPr>
        <w:numPr>
          <w:ilvl w:val="0"/>
          <w:numId w:val="4"/>
        </w:numPr>
        <w:ind w:left="1417"/>
        <w:jc w:val="both"/>
        <w:rPr>
          <w:rFonts w:ascii="Ubuntu" w:eastAsia="Ubuntu" w:hAnsi="Ubuntu" w:cs="Ubuntu"/>
        </w:rPr>
      </w:pPr>
      <w:r>
        <w:rPr>
          <w:rFonts w:ascii="Ubuntu" w:eastAsia="Ubuntu" w:hAnsi="Ubuntu" w:cs="Ubuntu"/>
        </w:rPr>
        <w:t>Ecran du personnel d’entretien : le personnel pourra visualiser la liste des chambres libérées par les clients ayant quitté l’établissement, visualiser les chambres qui ont des demandes particulières clients durant leur séjour.</w:t>
      </w:r>
    </w:p>
    <w:p w:rsidR="00F77573" w:rsidRDefault="00F77573">
      <w:pPr>
        <w:ind w:left="1440"/>
        <w:jc w:val="both"/>
        <w:rPr>
          <w:rFonts w:ascii="Ubuntu" w:eastAsia="Ubuntu" w:hAnsi="Ubuntu" w:cs="Ubuntu"/>
        </w:rPr>
      </w:pPr>
    </w:p>
    <w:p w:rsidR="00F77573" w:rsidRDefault="00A57711" w:rsidP="00442BB1">
      <w:pPr>
        <w:pStyle w:val="Titre3"/>
        <w:rPr>
          <w:rFonts w:eastAsia="Ubuntu"/>
        </w:rPr>
      </w:pPr>
      <w:bookmarkStart w:id="563" w:name="_Toc124435763"/>
      <w:r>
        <w:rPr>
          <w:rFonts w:eastAsia="Ubuntu"/>
        </w:rPr>
        <w:t>Priorité</w:t>
      </w:r>
      <w:bookmarkEnd w:id="563"/>
    </w:p>
    <w:p w:rsidR="00F77573" w:rsidRDefault="00F77573">
      <w:pPr>
        <w:ind w:left="720" w:firstLine="720"/>
        <w:jc w:val="both"/>
      </w:pPr>
    </w:p>
    <w:p w:rsidR="00F77573" w:rsidRDefault="00A57711">
      <w:pPr>
        <w:ind w:firstLine="720"/>
        <w:jc w:val="both"/>
        <w:rPr>
          <w:rFonts w:ascii="Ubuntu" w:eastAsia="Ubuntu" w:hAnsi="Ubuntu" w:cs="Ubuntu"/>
        </w:rPr>
      </w:pPr>
      <w:r>
        <w:rPr>
          <w:rFonts w:ascii="Ubuntu" w:eastAsia="Ubuntu" w:hAnsi="Ubuntu" w:cs="Ubuntu"/>
        </w:rPr>
        <w:t>Ce besoin permet de centraliser les actions à gérer afin de simplifier le système d’arborescence de l’interface. Il permettra également le pilotage des activités, d’améliorer la communication entre le personnel.</w:t>
      </w:r>
    </w:p>
    <w:p w:rsidR="00F77573" w:rsidRDefault="00F77573">
      <w:pPr>
        <w:jc w:val="both"/>
      </w:pPr>
    </w:p>
    <w:p w:rsidR="00F77573" w:rsidRPr="00442BB1" w:rsidRDefault="00A57711" w:rsidP="00442BB1">
      <w:pPr>
        <w:pStyle w:val="Titre2"/>
        <w:rPr>
          <w:rFonts w:eastAsia="Ubuntu"/>
        </w:rPr>
      </w:pPr>
      <w:bookmarkStart w:id="564" w:name="_Toc124435764"/>
      <w:r>
        <w:rPr>
          <w:rFonts w:eastAsia="Ubuntu"/>
        </w:rPr>
        <w:t>Gestion des réservations</w:t>
      </w:r>
      <w:bookmarkEnd w:id="564"/>
    </w:p>
    <w:p w:rsidR="00F77573" w:rsidRDefault="00A57711" w:rsidP="00442BB1">
      <w:pPr>
        <w:pStyle w:val="Titre3"/>
        <w:rPr>
          <w:rFonts w:eastAsia="Ubuntu"/>
        </w:rPr>
      </w:pPr>
      <w:bookmarkStart w:id="565" w:name="_Toc124435765"/>
      <w:r>
        <w:rPr>
          <w:rFonts w:eastAsia="Ubuntu"/>
        </w:rPr>
        <w:t>Description</w:t>
      </w:r>
      <w:bookmarkEnd w:id="565"/>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des réservations permettra au réceptionniste de voir les réservations en cours ou à venir dans l’établissement. Il permettra également d’accéder au détails d’une réservation en double-cliquant sur celle-ci, d’en créer une nouvelle à l’aide du bouton “Ajouter”, d’en éditer une existante via le bouton “Modifier”, ou bien d’en supprimer une grâce au bouton “Supprimer”. Il pourra également revenir à l’accueil à l’aide d’un bouton retour. Pour le personnel d’entretien, il permettra de visualiser les chambres à préparer en fonction des réservations à venir.</w:t>
      </w:r>
    </w:p>
    <w:p w:rsidR="00F77573" w:rsidRDefault="00F77573">
      <w:pPr>
        <w:jc w:val="both"/>
      </w:pPr>
    </w:p>
    <w:p w:rsidR="00F77573" w:rsidRDefault="00A57711" w:rsidP="00442BB1">
      <w:pPr>
        <w:pStyle w:val="Titre3"/>
        <w:rPr>
          <w:rFonts w:eastAsia="Ubuntu"/>
        </w:rPr>
      </w:pPr>
      <w:bookmarkStart w:id="566" w:name="_Toc124435766"/>
      <w:r>
        <w:rPr>
          <w:rFonts w:eastAsia="Ubuntu"/>
        </w:rPr>
        <w:t>Priorité</w:t>
      </w:r>
      <w:bookmarkEnd w:id="566"/>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Cette page est très importante pour le projet, afin de pouvoir effectuer les différentes actions possibles sur les réservations (consultation, ajout, édition, suppression). Elle possède une priorité forte.</w:t>
      </w:r>
    </w:p>
    <w:p w:rsidR="00F77573" w:rsidRDefault="00F77573" w:rsidP="00442BB1">
      <w:pPr>
        <w:jc w:val="both"/>
        <w:rPr>
          <w:rFonts w:ascii="Ubuntu" w:eastAsia="Ubuntu" w:hAnsi="Ubuntu" w:cs="Ubuntu"/>
        </w:rPr>
      </w:pPr>
    </w:p>
    <w:p w:rsidR="00F77573" w:rsidRPr="00442BB1" w:rsidRDefault="00A57711" w:rsidP="00442BB1">
      <w:pPr>
        <w:pStyle w:val="Titre2"/>
        <w:rPr>
          <w:rFonts w:eastAsia="Ubuntu"/>
        </w:rPr>
      </w:pPr>
      <w:bookmarkStart w:id="567" w:name="_Toc124435767"/>
      <w:r>
        <w:rPr>
          <w:rFonts w:eastAsia="Ubuntu"/>
        </w:rPr>
        <w:t>Formulaire de Réservation</w:t>
      </w:r>
      <w:bookmarkEnd w:id="567"/>
    </w:p>
    <w:p w:rsidR="00F77573" w:rsidRDefault="00A57711" w:rsidP="004F47D2">
      <w:pPr>
        <w:pStyle w:val="Titre3"/>
        <w:rPr>
          <w:rFonts w:eastAsia="Ubuntu"/>
        </w:rPr>
      </w:pPr>
      <w:bookmarkStart w:id="568" w:name="_Toc124435768"/>
      <w:r>
        <w:rPr>
          <w:rFonts w:eastAsia="Ubuntu"/>
        </w:rPr>
        <w:t>Description</w:t>
      </w:r>
      <w:bookmarkEnd w:id="568"/>
    </w:p>
    <w:p w:rsidR="00F77573" w:rsidRDefault="00F77573">
      <w:pPr>
        <w:ind w:left="720"/>
        <w:jc w:val="both"/>
        <w:rPr>
          <w:rFonts w:ascii="Ubuntu" w:eastAsia="Ubuntu" w:hAnsi="Ubuntu" w:cs="Ubuntu"/>
          <w:sz w:val="24"/>
          <w:szCs w:val="24"/>
        </w:rPr>
      </w:pPr>
    </w:p>
    <w:p w:rsidR="00F77573" w:rsidRDefault="00A57711">
      <w:pPr>
        <w:ind w:firstLine="720"/>
        <w:jc w:val="both"/>
        <w:rPr>
          <w:rFonts w:ascii="Ubuntu" w:eastAsia="Ubuntu" w:hAnsi="Ubuntu" w:cs="Ubuntu"/>
        </w:rPr>
      </w:pPr>
      <w:r>
        <w:rPr>
          <w:rFonts w:ascii="Ubuntu" w:eastAsia="Ubuntu" w:hAnsi="Ubuntu" w:cs="Ubuntu"/>
        </w:rPr>
        <w:t>Le formulaire de réservation permet d’ajouter, modifier ou de supprimer une réservation selon une action fournie. En mode ajout le formulaire sera vide. En mode édition le formulaire sera rempli avec les informations saisies auparavant lors de l’ajout et ces informations seront modifiables. Enfin, en mode suppression les champs seront remplis mais les champs seront désactivés. Le formulaire n’est accessible que par le réceptionniste ou le gérant. Dans ce formulaire l’utilisateur devra saisir les informations du client tel que le nom, prénom de ce dernier ainsi que des informations sur la réservation telle que les dates de la réservation. L’utilisateur peut aussi ajouter des prestations qu’il souhaite comme un lit d’appoint dans sa chambre.</w:t>
      </w:r>
    </w:p>
    <w:p w:rsidR="00F77573" w:rsidRDefault="00A57711">
      <w:pPr>
        <w:jc w:val="both"/>
      </w:pPr>
      <w:r>
        <w:t xml:space="preserve"> </w:t>
      </w:r>
    </w:p>
    <w:p w:rsidR="00F77573" w:rsidRDefault="00A57711" w:rsidP="00442BB1">
      <w:pPr>
        <w:pStyle w:val="Titre3"/>
        <w:rPr>
          <w:rFonts w:eastAsia="Ubuntu"/>
        </w:rPr>
      </w:pPr>
      <w:bookmarkStart w:id="569" w:name="_Toc124435769"/>
      <w:r>
        <w:rPr>
          <w:rFonts w:eastAsia="Ubuntu"/>
        </w:rPr>
        <w:t>Priorité</w:t>
      </w:r>
      <w:bookmarkEnd w:id="569"/>
    </w:p>
    <w:p w:rsidR="00F77573" w:rsidRDefault="00F77573">
      <w:pPr>
        <w:ind w:left="720"/>
        <w:jc w:val="both"/>
        <w:rPr>
          <w:rFonts w:ascii="Ubuntu" w:eastAsia="Ubuntu" w:hAnsi="Ubuntu" w:cs="Ubuntu"/>
          <w:sz w:val="24"/>
          <w:szCs w:val="24"/>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Cette fenêtre est très importante pour le projet afin de pouvoir ajouter, modifier ou supprimer une réservation, elle possède une priorité forte.</w:t>
      </w:r>
    </w:p>
    <w:p w:rsidR="00F77573" w:rsidRDefault="00F77573">
      <w:pPr>
        <w:jc w:val="both"/>
        <w:rPr>
          <w:rFonts w:ascii="Ubuntu" w:eastAsia="Ubuntu" w:hAnsi="Ubuntu" w:cs="Ubuntu"/>
        </w:rPr>
      </w:pPr>
    </w:p>
    <w:p w:rsidR="00F77573" w:rsidRPr="00442BB1" w:rsidRDefault="00A57711" w:rsidP="00442BB1">
      <w:pPr>
        <w:pStyle w:val="Titre2"/>
        <w:rPr>
          <w:rFonts w:eastAsia="Ubuntu"/>
        </w:rPr>
      </w:pPr>
      <w:bookmarkStart w:id="570" w:name="_Toc124435770"/>
      <w:r>
        <w:rPr>
          <w:rFonts w:eastAsia="Ubuntu"/>
        </w:rPr>
        <w:t>Gestion des prestations</w:t>
      </w:r>
      <w:bookmarkEnd w:id="570"/>
    </w:p>
    <w:p w:rsidR="00F77573" w:rsidRDefault="00A57711" w:rsidP="004F47D2">
      <w:pPr>
        <w:pStyle w:val="Titre3"/>
        <w:rPr>
          <w:rFonts w:eastAsia="Ubuntu"/>
        </w:rPr>
      </w:pPr>
      <w:bookmarkStart w:id="571" w:name="_Toc124435771"/>
      <w:r>
        <w:rPr>
          <w:rFonts w:eastAsia="Ubuntu"/>
        </w:rPr>
        <w:t>Description</w:t>
      </w:r>
      <w:bookmarkEnd w:id="571"/>
    </w:p>
    <w:p w:rsidR="00F77573" w:rsidRDefault="00A57711">
      <w:pPr>
        <w:jc w:val="both"/>
        <w:rPr>
          <w:rFonts w:ascii="Ubuntu" w:eastAsia="Ubuntu" w:hAnsi="Ubuntu" w:cs="Ubuntu"/>
        </w:rPr>
      </w:pPr>
      <w:r>
        <w:rPr>
          <w:rFonts w:ascii="Ubuntu" w:eastAsia="Ubuntu" w:hAnsi="Ubuntu" w:cs="Ubuntu"/>
        </w:rPr>
        <w:tab/>
      </w:r>
    </w:p>
    <w:p w:rsidR="00F77573" w:rsidRDefault="00A57711">
      <w:pPr>
        <w:jc w:val="both"/>
        <w:rPr>
          <w:rFonts w:ascii="Ubuntu" w:eastAsia="Ubuntu" w:hAnsi="Ubuntu" w:cs="Ubuntu"/>
        </w:rPr>
      </w:pPr>
      <w:r>
        <w:rPr>
          <w:rFonts w:ascii="Ubuntu" w:eastAsia="Ubuntu" w:hAnsi="Ubuntu" w:cs="Ubuntu"/>
        </w:rPr>
        <w:tab/>
        <w:t>La gestion des prestations permet aux gérants de l’hôtel de pouvoir avoir le listing des prestations disponibles pour les clients. Il peut ainsi ajouter une prestation, modifier celle-ci (prix, les jours disponibles, etc…), supprimer celles qui ne sont plus disponibles.</w:t>
      </w:r>
    </w:p>
    <w:p w:rsidR="00F77573" w:rsidRDefault="00A57711">
      <w:pPr>
        <w:jc w:val="both"/>
        <w:rPr>
          <w:rFonts w:ascii="Ubuntu" w:eastAsia="Ubuntu" w:hAnsi="Ubuntu" w:cs="Ubuntu"/>
        </w:rPr>
      </w:pPr>
      <w:r>
        <w:rPr>
          <w:rFonts w:ascii="Ubuntu" w:eastAsia="Ubuntu" w:hAnsi="Ubuntu" w:cs="Ubuntu"/>
        </w:rPr>
        <w:t xml:space="preserve">Il peut aussi ajouter ou changer le statut d’une prestation si celle-ci était temporairement indisponible. </w:t>
      </w:r>
    </w:p>
    <w:p w:rsidR="00F77573" w:rsidRDefault="00F77573">
      <w:pPr>
        <w:jc w:val="both"/>
        <w:rPr>
          <w:rFonts w:ascii="Ubuntu" w:eastAsia="Ubuntu" w:hAnsi="Ubuntu" w:cs="Ubuntu"/>
        </w:rPr>
      </w:pPr>
    </w:p>
    <w:p w:rsidR="00F77573" w:rsidRDefault="00A57711" w:rsidP="00442BB1">
      <w:pPr>
        <w:pStyle w:val="Titre3"/>
        <w:rPr>
          <w:rFonts w:eastAsia="Ubuntu"/>
        </w:rPr>
      </w:pPr>
      <w:bookmarkStart w:id="572" w:name="_Toc124435772"/>
      <w:r>
        <w:rPr>
          <w:rFonts w:eastAsia="Ubuntu"/>
        </w:rPr>
        <w:t>Priorité</w:t>
      </w:r>
      <w:bookmarkEnd w:id="572"/>
    </w:p>
    <w:p w:rsidR="00F77573" w:rsidRDefault="00F77573">
      <w:pPr>
        <w:ind w:left="720" w:firstLine="720"/>
        <w:jc w:val="both"/>
        <w:rPr>
          <w:rFonts w:ascii="Ubuntu" w:eastAsia="Ubuntu" w:hAnsi="Ubuntu" w:cs="Ubuntu"/>
        </w:rPr>
      </w:pPr>
    </w:p>
    <w:p w:rsidR="00F77573" w:rsidRDefault="00A57711" w:rsidP="005867E1">
      <w:pPr>
        <w:ind w:left="720"/>
        <w:jc w:val="both"/>
        <w:rPr>
          <w:rFonts w:ascii="Ubuntu" w:eastAsia="Ubuntu" w:hAnsi="Ubuntu" w:cs="Ubuntu"/>
        </w:rPr>
      </w:pPr>
      <w:r>
        <w:rPr>
          <w:rFonts w:ascii="Ubuntu" w:eastAsia="Ubuntu" w:hAnsi="Ubuntu" w:cs="Ubuntu"/>
        </w:rPr>
        <w:t>Cette fenêtre étant importante pour les clients mais secondaire pour l’application (elle n’empêche pas l’application de fonctionner), elle possède une priorité moyenne.</w:t>
      </w:r>
    </w:p>
    <w:p w:rsidR="00F77573" w:rsidRDefault="00F77573">
      <w:pPr>
        <w:jc w:val="both"/>
        <w:rPr>
          <w:rFonts w:ascii="Ubuntu" w:eastAsia="Ubuntu" w:hAnsi="Ubuntu" w:cs="Ubuntu"/>
        </w:rPr>
      </w:pPr>
    </w:p>
    <w:p w:rsidR="00F77573" w:rsidRPr="00442BB1" w:rsidRDefault="00A57711" w:rsidP="00442BB1">
      <w:pPr>
        <w:pStyle w:val="Titre2"/>
        <w:rPr>
          <w:rFonts w:eastAsia="Ubuntu"/>
        </w:rPr>
      </w:pPr>
      <w:bookmarkStart w:id="573" w:name="_Toc124435773"/>
      <w:r>
        <w:rPr>
          <w:rFonts w:eastAsia="Ubuntu"/>
        </w:rPr>
        <w:t>Gestion du nettoyage</w:t>
      </w:r>
      <w:bookmarkEnd w:id="573"/>
    </w:p>
    <w:p w:rsidR="00F77573" w:rsidRDefault="00A57711" w:rsidP="00442BB1">
      <w:pPr>
        <w:pStyle w:val="Titre3"/>
        <w:rPr>
          <w:rFonts w:eastAsia="Ubuntu"/>
        </w:rPr>
      </w:pPr>
      <w:bookmarkStart w:id="574" w:name="_Toc124435774"/>
      <w:r>
        <w:rPr>
          <w:rFonts w:eastAsia="Ubuntu"/>
        </w:rPr>
        <w:t>Description</w:t>
      </w:r>
      <w:bookmarkEnd w:id="574"/>
    </w:p>
    <w:p w:rsidR="00F77573" w:rsidRDefault="00F77573">
      <w:pPr>
        <w:ind w:left="720" w:firstLine="720"/>
        <w:jc w:val="both"/>
        <w:rPr>
          <w:sz w:val="24"/>
          <w:szCs w:val="24"/>
        </w:rPr>
      </w:pPr>
    </w:p>
    <w:p w:rsidR="00F77573" w:rsidRDefault="00A57711">
      <w:pPr>
        <w:ind w:firstLine="720"/>
        <w:jc w:val="both"/>
        <w:rPr>
          <w:rFonts w:ascii="Ubuntu" w:eastAsia="Ubuntu" w:hAnsi="Ubuntu" w:cs="Ubuntu"/>
          <w:sz w:val="20"/>
          <w:szCs w:val="20"/>
        </w:rPr>
      </w:pPr>
      <w:r>
        <w:rPr>
          <w:rFonts w:ascii="Ubuntu" w:eastAsia="Ubuntu" w:hAnsi="Ubuntu" w:cs="Ubuntu"/>
        </w:rPr>
        <w:t>La page de gestion du nettoyage permettra au personnel d’entretien d’indiquer que le nettoyage d’une chambre a été réalisé. Il s’agira d’une liste de tâches à faire avec des cases à cocher si l’action a été réalisée. Lorsque toutes les actions seront terminées, le réceptionniste sera averti que la chambre est prête à recevoir les nouveaux clients par notification. Le réceptionniste pourra indiquer que les clients d’une chambre sont partis, le personnel d’entretien recevra une notification indiquant que la chambre peut être nettoyée.</w:t>
      </w:r>
    </w:p>
    <w:p w:rsidR="00F77573" w:rsidRDefault="00F77573">
      <w:pPr>
        <w:jc w:val="both"/>
      </w:pPr>
    </w:p>
    <w:p w:rsidR="00F77573" w:rsidRDefault="00A57711" w:rsidP="00442BB1">
      <w:pPr>
        <w:pStyle w:val="Titre3"/>
        <w:rPr>
          <w:rFonts w:eastAsia="Ubuntu"/>
        </w:rPr>
      </w:pPr>
      <w:bookmarkStart w:id="575" w:name="_Toc124435775"/>
      <w:r>
        <w:rPr>
          <w:rFonts w:eastAsia="Ubuntu"/>
        </w:rPr>
        <w:t>Priorité</w:t>
      </w:r>
      <w:bookmarkEnd w:id="575"/>
    </w:p>
    <w:p w:rsidR="00F77573" w:rsidRDefault="00F77573">
      <w:pPr>
        <w:ind w:left="720" w:firstLine="720"/>
        <w:jc w:val="both"/>
        <w:rPr>
          <w:sz w:val="24"/>
          <w:szCs w:val="24"/>
        </w:rPr>
      </w:pPr>
    </w:p>
    <w:p w:rsidR="00F77573" w:rsidRDefault="00A57711">
      <w:pPr>
        <w:ind w:firstLine="720"/>
        <w:jc w:val="both"/>
        <w:rPr>
          <w:rFonts w:ascii="Ubuntu" w:eastAsia="Ubuntu" w:hAnsi="Ubuntu" w:cs="Ubuntu"/>
        </w:rPr>
      </w:pPr>
      <w:r>
        <w:rPr>
          <w:rFonts w:ascii="Ubuntu" w:eastAsia="Ubuntu" w:hAnsi="Ubuntu" w:cs="Ubuntu"/>
        </w:rPr>
        <w:t>Cette fenêtre est importante pour la gestion du nettoyage, mais est secondaire pour l’application. En effet, elle n’empêche pas l’application de fonctionner, elle possède une priorité faible.</w:t>
      </w:r>
    </w:p>
    <w:p w:rsidR="00F77573" w:rsidRDefault="00F77573">
      <w:pPr>
        <w:ind w:firstLine="720"/>
        <w:jc w:val="both"/>
        <w:rPr>
          <w:rFonts w:ascii="Ubuntu" w:eastAsia="Ubuntu" w:hAnsi="Ubuntu" w:cs="Ubuntu"/>
        </w:rPr>
      </w:pPr>
    </w:p>
    <w:p w:rsidR="00AD764B" w:rsidRDefault="00AD764B">
      <w:pPr>
        <w:ind w:firstLine="720"/>
        <w:jc w:val="both"/>
        <w:rPr>
          <w:rFonts w:ascii="Ubuntu" w:eastAsia="Ubuntu" w:hAnsi="Ubuntu" w:cs="Ubuntu"/>
        </w:rPr>
      </w:pPr>
    </w:p>
    <w:p w:rsidR="00AD764B" w:rsidRDefault="00AD764B">
      <w:pPr>
        <w:ind w:firstLine="720"/>
        <w:jc w:val="both"/>
        <w:rPr>
          <w:rFonts w:ascii="Ubuntu" w:eastAsia="Ubuntu" w:hAnsi="Ubuntu" w:cs="Ubuntu"/>
        </w:rPr>
      </w:pPr>
    </w:p>
    <w:p w:rsidR="00F77573" w:rsidRPr="00442BB1" w:rsidRDefault="00A57711" w:rsidP="00442BB1">
      <w:pPr>
        <w:pStyle w:val="Titre2"/>
        <w:rPr>
          <w:rFonts w:eastAsia="Ubuntu"/>
        </w:rPr>
      </w:pPr>
      <w:bookmarkStart w:id="576" w:name="_Toc124435776"/>
      <w:r>
        <w:rPr>
          <w:rFonts w:eastAsia="Ubuntu"/>
        </w:rPr>
        <w:t>Gestion des chambres</w:t>
      </w:r>
      <w:bookmarkEnd w:id="576"/>
    </w:p>
    <w:p w:rsidR="00F77573" w:rsidRDefault="00A57711" w:rsidP="004F47D2">
      <w:pPr>
        <w:pStyle w:val="Titre3"/>
        <w:rPr>
          <w:rFonts w:eastAsia="Ubuntu"/>
        </w:rPr>
      </w:pPr>
      <w:bookmarkStart w:id="577" w:name="_Toc124435777"/>
      <w:r>
        <w:rPr>
          <w:rFonts w:eastAsia="Ubuntu"/>
        </w:rPr>
        <w:t>Description</w:t>
      </w:r>
      <w:bookmarkEnd w:id="577"/>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La gestion des chambres permettra aux réceptionnistes de visualiser facilement les chambres occupées et inoccupées à la date du jour. Il pourra ensuite par la suite sélectionner une chambre pour ajouter, modifier, supprimer une prestation, programmer un nettoyage de la chambre au moment où un client s’absente de celle-ci. L’équipe de nettoyage pourra par la suite être notifiée qu’elle peut intervenir dans une chambre. L’objectif étant de faciliter la visualisation de l’occupation des chambres, ainsi que les gestions du nettoyage afin d’éviter les aller-retour de l’équipe de nettoyage entre les différentes chambres pour s’assurer que celles-ci soient inoccupées.</w:t>
      </w:r>
    </w:p>
    <w:p w:rsidR="00F77573" w:rsidRDefault="00F77573">
      <w:pPr>
        <w:ind w:firstLine="720"/>
        <w:jc w:val="both"/>
        <w:rPr>
          <w:rFonts w:ascii="Ubuntu" w:eastAsia="Ubuntu" w:hAnsi="Ubuntu" w:cs="Ubuntu"/>
        </w:rPr>
      </w:pPr>
    </w:p>
    <w:p w:rsidR="00F77573" w:rsidRDefault="00A57711" w:rsidP="004F47D2">
      <w:pPr>
        <w:pStyle w:val="Titre3"/>
        <w:rPr>
          <w:rFonts w:eastAsia="Ubuntu"/>
        </w:rPr>
      </w:pPr>
      <w:bookmarkStart w:id="578" w:name="_Toc124435778"/>
      <w:r>
        <w:rPr>
          <w:rFonts w:eastAsia="Ubuntu"/>
        </w:rPr>
        <w:t>Priorité</w:t>
      </w:r>
      <w:bookmarkEnd w:id="578"/>
    </w:p>
    <w:p w:rsidR="00F77573" w:rsidRDefault="00F77573">
      <w:pPr>
        <w:ind w:firstLine="720"/>
        <w:jc w:val="both"/>
        <w:rPr>
          <w:rFonts w:ascii="Ubuntu" w:eastAsia="Ubuntu" w:hAnsi="Ubuntu" w:cs="Ubuntu"/>
        </w:rPr>
      </w:pPr>
    </w:p>
    <w:p w:rsidR="00442BB1" w:rsidRDefault="00A57711" w:rsidP="00AD764B">
      <w:pPr>
        <w:ind w:firstLine="720"/>
        <w:jc w:val="both"/>
        <w:rPr>
          <w:rFonts w:ascii="Ubuntu" w:eastAsia="Ubuntu" w:hAnsi="Ubuntu" w:cs="Ubuntu"/>
        </w:rPr>
      </w:pPr>
      <w:r>
        <w:rPr>
          <w:rFonts w:ascii="Ubuntu" w:eastAsia="Ubuntu" w:hAnsi="Ubuntu" w:cs="Ubuntu"/>
        </w:rPr>
        <w:t>Cette fenêtre étant importante pour améliorer la gestion des chambres pour les réceptionnistes tout comme l’équipe d’entretien, elle possède une priorité forte.</w:t>
      </w:r>
    </w:p>
    <w:p w:rsidR="00AD764B" w:rsidRPr="00AD764B" w:rsidRDefault="00AD764B" w:rsidP="00AD764B">
      <w:pPr>
        <w:ind w:firstLine="720"/>
        <w:jc w:val="both"/>
        <w:rPr>
          <w:rFonts w:ascii="Ubuntu" w:eastAsia="Ubuntu" w:hAnsi="Ubuntu" w:cs="Ubuntu"/>
        </w:rPr>
      </w:pPr>
    </w:p>
    <w:p w:rsidR="00F77573" w:rsidRPr="00442BB1" w:rsidRDefault="00A57711" w:rsidP="00442BB1">
      <w:pPr>
        <w:pStyle w:val="Titre2"/>
        <w:rPr>
          <w:rFonts w:eastAsia="Ubuntu"/>
        </w:rPr>
      </w:pPr>
      <w:bookmarkStart w:id="579" w:name="_Toc124435779"/>
      <w:r>
        <w:rPr>
          <w:rFonts w:eastAsia="Ubuntu"/>
        </w:rPr>
        <w:t>Historique des factures</w:t>
      </w:r>
      <w:bookmarkEnd w:id="579"/>
    </w:p>
    <w:p w:rsidR="00F77573" w:rsidRDefault="00A57711" w:rsidP="004F47D2">
      <w:pPr>
        <w:pStyle w:val="Titre3"/>
      </w:pPr>
      <w:bookmarkStart w:id="580" w:name="_Toc124435780"/>
      <w:r>
        <w:t>Description</w:t>
      </w:r>
      <w:bookmarkEnd w:id="580"/>
    </w:p>
    <w:p w:rsidR="00F77573" w:rsidRDefault="00F77573">
      <w:pPr>
        <w:jc w:val="both"/>
      </w:pPr>
    </w:p>
    <w:p w:rsidR="00F77573" w:rsidRDefault="00A57711">
      <w:pPr>
        <w:jc w:val="both"/>
      </w:pPr>
      <w:r>
        <w:t xml:space="preserve">L'historisation des factures permet actuellement à l'hôtel de s'acquitter des taxes </w:t>
      </w:r>
      <w:del w:id="581" w:author="59011-14-07" w:date="2023-01-12T16:09:00Z">
        <w:r w:rsidDel="00673564">
          <w:delText>dûes</w:delText>
        </w:r>
      </w:del>
      <w:ins w:id="582" w:author="59011-14-07" w:date="2023-01-12T16:09:00Z">
        <w:r w:rsidR="00673564">
          <w:t>dues</w:t>
        </w:r>
      </w:ins>
      <w:r>
        <w:t xml:space="preserve"> au titre de l'exercice précédent et de réaliser les calculs de gestion financière.</w:t>
      </w:r>
    </w:p>
    <w:p w:rsidR="00F77573" w:rsidRDefault="00A57711">
      <w:pPr>
        <w:jc w:val="both"/>
      </w:pPr>
      <w:r>
        <w:t>L'objectif de l'historisation des factures avec l'interface est de réaliser les calculs de gestion financière automatiquement, d'assurer la fiabilité des résultats obtenus. Ces résultats seront accessibles uniquement par le gérant, qui pourra lui servir d'aide à la décision stratégique.</w:t>
      </w:r>
    </w:p>
    <w:p w:rsidR="00F77573" w:rsidRDefault="00A57711">
      <w:pPr>
        <w:jc w:val="both"/>
      </w:pPr>
      <w:r>
        <w:t xml:space="preserve">De plus, avec cette fonctionnalité, il sera possible de déterminer les consommations de prestations habituelles du client. Cela permettra au gérant d'orienter ces décisions </w:t>
      </w:r>
      <w:r w:rsidR="00536A7E">
        <w:t>stratégiques, de</w:t>
      </w:r>
      <w:r>
        <w:t xml:space="preserve"> mettre en place de nouvelles prestations, type de chambre, et bien plus.</w:t>
      </w:r>
    </w:p>
    <w:p w:rsidR="00F77573" w:rsidRDefault="00A57711">
      <w:pPr>
        <w:jc w:val="both"/>
      </w:pPr>
      <w:r>
        <w:t>Par ailleurs, grâce à cela, il sera possible de déterminer qu'un client précis est un client fidèle venant régulièrement. Le personnel</w:t>
      </w:r>
      <w:r w:rsidR="00536A7E">
        <w:t xml:space="preserve"> </w:t>
      </w:r>
      <w:r>
        <w:t xml:space="preserve">(réceptionnistes comme l'équipe d'entretien) sera informé de l'importance de ce client précis. </w:t>
      </w:r>
    </w:p>
    <w:p w:rsidR="00F77573" w:rsidRDefault="00F77573">
      <w:pPr>
        <w:jc w:val="both"/>
      </w:pPr>
    </w:p>
    <w:p w:rsidR="00F77573" w:rsidRDefault="00A57711" w:rsidP="004F47D2">
      <w:pPr>
        <w:pStyle w:val="Titre3"/>
      </w:pPr>
      <w:bookmarkStart w:id="583" w:name="_Toc124435781"/>
      <w:r>
        <w:t>Priorité</w:t>
      </w:r>
      <w:bookmarkEnd w:id="583"/>
    </w:p>
    <w:p w:rsidR="00F77573" w:rsidRDefault="00F77573">
      <w:pPr>
        <w:jc w:val="both"/>
      </w:pPr>
    </w:p>
    <w:p w:rsidR="00F77573" w:rsidRDefault="00A57711">
      <w:pPr>
        <w:jc w:val="both"/>
      </w:pPr>
      <w:r>
        <w:t xml:space="preserve">Cette fenêtre sera importante pour améliorer la gestion de l'hôtel, la gestion des clients, la gestion comptable et financière de l'établissement.  </w:t>
      </w:r>
    </w:p>
    <w:p w:rsidR="00F77573" w:rsidRPr="00107A01" w:rsidRDefault="00A57711">
      <w:pPr>
        <w:jc w:val="both"/>
      </w:pPr>
      <w:r>
        <w:t xml:space="preserve">Aide à la décision stratégique et financière pour le gérant, pour le personnel assurer un traitement favori pour un client fidèle participant fortement au chiffre d'affaire de l'hôtel. </w:t>
      </w:r>
    </w:p>
    <w:p w:rsidR="00F77573" w:rsidDel="00405646" w:rsidRDefault="00F77573">
      <w:pPr>
        <w:jc w:val="both"/>
        <w:rPr>
          <w:del w:id="584" w:author="59011-14-07" w:date="2023-01-12T14:50:00Z"/>
          <w:rFonts w:ascii="Ubuntu" w:eastAsia="Ubuntu" w:hAnsi="Ubuntu" w:cs="Ubuntu"/>
          <w:b/>
          <w:color w:val="073763"/>
          <w:sz w:val="28"/>
          <w:szCs w:val="28"/>
          <w:u w:val="single"/>
        </w:rPr>
      </w:pPr>
    </w:p>
    <w:p w:rsidR="00405646" w:rsidRDefault="00405646">
      <w:pPr>
        <w:jc w:val="both"/>
        <w:rPr>
          <w:ins w:id="585" w:author="59011-14-07" w:date="2023-01-12T16:49:00Z"/>
          <w:rFonts w:ascii="Ubuntu" w:eastAsia="Ubuntu" w:hAnsi="Ubuntu" w:cs="Ubuntu"/>
          <w:b/>
          <w:color w:val="073763"/>
          <w:sz w:val="28"/>
          <w:szCs w:val="28"/>
          <w:u w:val="single"/>
        </w:rPr>
      </w:pPr>
    </w:p>
    <w:p w:rsidR="00405646" w:rsidRDefault="00405646" w:rsidP="00405646">
      <w:pPr>
        <w:pStyle w:val="Titre2"/>
        <w:rPr>
          <w:ins w:id="586" w:author="59011-14-07" w:date="2023-01-12T16:50:00Z"/>
          <w:rFonts w:eastAsia="Ubuntu"/>
        </w:rPr>
        <w:pPrChange w:id="587" w:author="59011-14-07" w:date="2023-01-12T16:50:00Z">
          <w:pPr>
            <w:jc w:val="both"/>
          </w:pPr>
        </w:pPrChange>
      </w:pPr>
      <w:bookmarkStart w:id="588" w:name="_Toc124435782"/>
      <w:ins w:id="589" w:author="59011-14-07" w:date="2023-01-12T16:50:00Z">
        <w:r>
          <w:rPr>
            <w:rFonts w:eastAsia="Ubuntu"/>
          </w:rPr>
          <w:t>Gestion des employés</w:t>
        </w:r>
        <w:bookmarkEnd w:id="588"/>
        <w:r>
          <w:rPr>
            <w:rFonts w:eastAsia="Ubuntu"/>
          </w:rPr>
          <w:t> </w:t>
        </w:r>
      </w:ins>
    </w:p>
    <w:p w:rsidR="00405646" w:rsidRDefault="00405646" w:rsidP="00405646">
      <w:pPr>
        <w:pStyle w:val="Titre3"/>
        <w:rPr>
          <w:ins w:id="590" w:author="59011-14-07" w:date="2023-01-12T16:50:00Z"/>
        </w:rPr>
        <w:pPrChange w:id="591" w:author="59011-14-07" w:date="2023-01-12T16:50:00Z">
          <w:pPr>
            <w:jc w:val="both"/>
          </w:pPr>
        </w:pPrChange>
      </w:pPr>
      <w:bookmarkStart w:id="592" w:name="_Toc124435783"/>
      <w:ins w:id="593" w:author="59011-14-07" w:date="2023-01-12T16:50:00Z">
        <w:r>
          <w:t>Description</w:t>
        </w:r>
        <w:bookmarkEnd w:id="592"/>
      </w:ins>
    </w:p>
    <w:p w:rsidR="00405646" w:rsidRDefault="00405646" w:rsidP="00405646">
      <w:pPr>
        <w:rPr>
          <w:ins w:id="594" w:author="59011-14-07" w:date="2023-01-12T16:50:00Z"/>
        </w:rPr>
        <w:pPrChange w:id="595" w:author="59011-14-07" w:date="2023-01-12T16:50:00Z">
          <w:pPr>
            <w:jc w:val="both"/>
          </w:pPr>
        </w:pPrChange>
      </w:pPr>
    </w:p>
    <w:p w:rsidR="00405646" w:rsidRPr="00405646" w:rsidRDefault="00405646" w:rsidP="00405646">
      <w:pPr>
        <w:ind w:firstLine="720"/>
        <w:jc w:val="both"/>
        <w:rPr>
          <w:ins w:id="596" w:author="59011-14-07" w:date="2023-01-12T16:49:00Z"/>
          <w:rPrChange w:id="597" w:author="59011-14-07" w:date="2023-01-12T16:50:00Z">
            <w:rPr>
              <w:ins w:id="598" w:author="59011-14-07" w:date="2023-01-12T16:49:00Z"/>
              <w:rFonts w:eastAsia="Ubuntu"/>
            </w:rPr>
          </w:rPrChange>
        </w:rPr>
        <w:pPrChange w:id="599" w:author="59011-14-07" w:date="2023-01-12T16:55:00Z">
          <w:pPr>
            <w:jc w:val="both"/>
          </w:pPr>
        </w:pPrChange>
      </w:pPr>
      <w:ins w:id="600" w:author="59011-14-07" w:date="2023-01-12T16:50:00Z">
        <w:r>
          <w:t>La gestion des employés sera accessible uniquement par une personne ayant le r</w:t>
        </w:r>
      </w:ins>
      <w:ins w:id="601" w:author="59011-14-07" w:date="2023-01-12T16:51:00Z">
        <w:r>
          <w:t xml:space="preserve">ôle de « gérant » dans l’application. </w:t>
        </w:r>
      </w:ins>
      <w:ins w:id="602" w:author="59011-14-07" w:date="2023-01-12T16:52:00Z">
        <w:r>
          <w:t>Cette fenêtre permettra de voir la liste des employés ayant accès à l’application. De plus elle donnera la possibilité de d</w:t>
        </w:r>
      </w:ins>
      <w:ins w:id="603" w:author="59011-14-07" w:date="2023-01-12T16:53:00Z">
        <w:r>
          <w:t xml:space="preserve">’ajouter, modifier ou encore de supprimer des utilisateurs. Enfin si </w:t>
        </w:r>
      </w:ins>
      <w:ins w:id="604" w:author="59011-14-07" w:date="2023-01-12T16:54:00Z">
        <w:r>
          <w:t>un utilisateur</w:t>
        </w:r>
      </w:ins>
      <w:ins w:id="605" w:author="59011-14-07" w:date="2023-01-12T16:53:00Z">
        <w:r>
          <w:t xml:space="preserve"> perd son mot de passe le gérant aura la possibilité de redéfinir un mot de passe par défaut à cet utilisateur, afin que celui-ci puisse se connecter à nouveau à l</w:t>
        </w:r>
      </w:ins>
      <w:ins w:id="606" w:author="59011-14-07" w:date="2023-01-12T16:54:00Z">
        <w:r>
          <w:t>’application.</w:t>
        </w:r>
      </w:ins>
    </w:p>
    <w:p w:rsidR="00F77573" w:rsidRDefault="00F77573">
      <w:pPr>
        <w:jc w:val="both"/>
        <w:rPr>
          <w:ins w:id="607" w:author="59011-14-07" w:date="2023-01-12T16:54:00Z"/>
          <w:rFonts w:ascii="Ubuntu" w:eastAsia="Ubuntu" w:hAnsi="Ubuntu" w:cs="Ubuntu"/>
          <w:b/>
          <w:color w:val="073763"/>
          <w:sz w:val="28"/>
          <w:szCs w:val="28"/>
          <w:u w:val="single"/>
        </w:rPr>
      </w:pPr>
    </w:p>
    <w:p w:rsidR="00405646" w:rsidRDefault="00405646" w:rsidP="00405646">
      <w:pPr>
        <w:pStyle w:val="Titre3"/>
        <w:rPr>
          <w:ins w:id="608" w:author="59011-14-07" w:date="2023-01-12T16:54:00Z"/>
          <w:rFonts w:eastAsia="Ubuntu"/>
        </w:rPr>
        <w:pPrChange w:id="609" w:author="59011-14-07" w:date="2023-01-12T16:54:00Z">
          <w:pPr>
            <w:jc w:val="both"/>
          </w:pPr>
        </w:pPrChange>
      </w:pPr>
      <w:bookmarkStart w:id="610" w:name="_Toc124435784"/>
      <w:ins w:id="611" w:author="59011-14-07" w:date="2023-01-12T16:54:00Z">
        <w:r>
          <w:rPr>
            <w:rFonts w:eastAsia="Ubuntu"/>
          </w:rPr>
          <w:t>Priorité</w:t>
        </w:r>
        <w:bookmarkEnd w:id="610"/>
      </w:ins>
    </w:p>
    <w:p w:rsidR="00405646" w:rsidRDefault="00405646" w:rsidP="00405646">
      <w:pPr>
        <w:rPr>
          <w:ins w:id="612" w:author="59011-14-07" w:date="2023-01-12T16:54:00Z"/>
        </w:rPr>
        <w:pPrChange w:id="613" w:author="59011-14-07" w:date="2023-01-12T16:54:00Z">
          <w:pPr>
            <w:jc w:val="both"/>
          </w:pPr>
        </w:pPrChange>
      </w:pPr>
    </w:p>
    <w:p w:rsidR="00405646" w:rsidRDefault="00405646" w:rsidP="00405646">
      <w:pPr>
        <w:ind w:firstLine="432"/>
        <w:rPr>
          <w:ins w:id="614" w:author="59011-14-07" w:date="2023-01-12T16:56:00Z"/>
        </w:rPr>
        <w:pPrChange w:id="615" w:author="59011-14-07" w:date="2023-01-12T16:56:00Z">
          <w:pPr>
            <w:jc w:val="both"/>
          </w:pPr>
        </w:pPrChange>
      </w:pPr>
      <w:ins w:id="616" w:author="59011-14-07" w:date="2023-01-12T16:55:00Z">
        <w:r>
          <w:t>Cette fonctionnalité permettant de créer les utilisateurs qui auront accès à l’application, elle aura une priorité moyenne.</w:t>
        </w:r>
      </w:ins>
    </w:p>
    <w:p w:rsidR="00405646" w:rsidRDefault="00405646" w:rsidP="00405646">
      <w:pPr>
        <w:ind w:firstLine="432"/>
        <w:rPr>
          <w:ins w:id="617" w:author="59011-14-07" w:date="2023-01-12T16:56:00Z"/>
        </w:rPr>
        <w:pPrChange w:id="618" w:author="59011-14-07" w:date="2023-01-12T16:56:00Z">
          <w:pPr>
            <w:jc w:val="both"/>
          </w:pPr>
        </w:pPrChange>
      </w:pPr>
    </w:p>
    <w:p w:rsidR="00405646" w:rsidRDefault="00405646" w:rsidP="00405646">
      <w:pPr>
        <w:pStyle w:val="Titre2"/>
        <w:rPr>
          <w:ins w:id="619" w:author="59011-14-07" w:date="2023-01-12T16:56:00Z"/>
        </w:rPr>
        <w:pPrChange w:id="620" w:author="59011-14-07" w:date="2023-01-12T16:56:00Z">
          <w:pPr>
            <w:jc w:val="both"/>
          </w:pPr>
        </w:pPrChange>
      </w:pPr>
      <w:ins w:id="621" w:author="59011-14-07" w:date="2023-01-12T16:56:00Z">
        <w:r>
          <w:t xml:space="preserve"> </w:t>
        </w:r>
        <w:bookmarkStart w:id="622" w:name="_Toc124435785"/>
        <w:r>
          <w:t>Gestion des clients</w:t>
        </w:r>
        <w:bookmarkEnd w:id="622"/>
      </w:ins>
    </w:p>
    <w:p w:rsidR="00405646" w:rsidRDefault="00405646" w:rsidP="00405646">
      <w:pPr>
        <w:pStyle w:val="Titre3"/>
        <w:rPr>
          <w:ins w:id="623" w:author="59011-14-07" w:date="2023-01-12T16:56:00Z"/>
        </w:rPr>
        <w:pPrChange w:id="624" w:author="59011-14-07" w:date="2023-01-12T16:56:00Z">
          <w:pPr>
            <w:jc w:val="both"/>
          </w:pPr>
        </w:pPrChange>
      </w:pPr>
      <w:ins w:id="625" w:author="59011-14-07" w:date="2023-01-12T16:56:00Z">
        <w:r>
          <w:t xml:space="preserve"> </w:t>
        </w:r>
        <w:bookmarkStart w:id="626" w:name="_Toc124435786"/>
        <w:r>
          <w:t>Description</w:t>
        </w:r>
        <w:bookmarkEnd w:id="626"/>
      </w:ins>
    </w:p>
    <w:p w:rsidR="00405646" w:rsidRDefault="00405646" w:rsidP="00405646">
      <w:pPr>
        <w:rPr>
          <w:ins w:id="627" w:author="59011-14-07" w:date="2023-01-12T16:56:00Z"/>
        </w:rPr>
        <w:pPrChange w:id="628" w:author="59011-14-07" w:date="2023-01-12T16:56:00Z">
          <w:pPr>
            <w:jc w:val="both"/>
          </w:pPr>
        </w:pPrChange>
      </w:pPr>
    </w:p>
    <w:p w:rsidR="00405646" w:rsidRPr="00405646" w:rsidDel="00405646" w:rsidRDefault="00405646" w:rsidP="00405646">
      <w:pPr>
        <w:rPr>
          <w:del w:id="629" w:author="59011-14-07" w:date="2023-01-12T16:58:00Z"/>
          <w:rPrChange w:id="630" w:author="59011-14-07" w:date="2023-01-12T16:56:00Z">
            <w:rPr>
              <w:del w:id="631" w:author="59011-14-07" w:date="2023-01-12T16:58:00Z"/>
              <w:rFonts w:eastAsia="Ubuntu"/>
            </w:rPr>
          </w:rPrChange>
        </w:rPr>
        <w:pPrChange w:id="632" w:author="59011-14-07" w:date="2023-01-12T16:56:00Z">
          <w:pPr>
            <w:jc w:val="both"/>
          </w:pPr>
        </w:pPrChange>
      </w:pPr>
      <w:bookmarkStart w:id="633" w:name="_Toc124435787"/>
      <w:bookmarkEnd w:id="633"/>
    </w:p>
    <w:p w:rsidR="00F77573" w:rsidRDefault="00A57711" w:rsidP="004F47D2">
      <w:pPr>
        <w:pStyle w:val="Titre1"/>
        <w:rPr>
          <w:rFonts w:eastAsia="Ubuntu"/>
        </w:rPr>
      </w:pPr>
      <w:bookmarkStart w:id="634" w:name="_Toc124435788"/>
      <w:r>
        <w:rPr>
          <w:rFonts w:eastAsia="Ubuntu"/>
        </w:rPr>
        <w:t>LES BESOINS NON FONCTIONNELLES</w:t>
      </w:r>
      <w:bookmarkEnd w:id="634"/>
    </w:p>
    <w:p w:rsidR="00F77573" w:rsidRPr="00AD764B" w:rsidRDefault="00A57711" w:rsidP="00AD764B">
      <w:pPr>
        <w:pStyle w:val="Titre2"/>
      </w:pPr>
      <w:bookmarkStart w:id="635" w:name="_Toc124435789"/>
      <w:r w:rsidRPr="00AD764B">
        <w:t>Contraintes technique</w:t>
      </w:r>
      <w:bookmarkEnd w:id="635"/>
    </w:p>
    <w:p w:rsidR="00F77573" w:rsidRPr="00AD764B" w:rsidRDefault="00A57711" w:rsidP="00AD764B">
      <w:pPr>
        <w:pStyle w:val="Titre3"/>
      </w:pPr>
      <w:bookmarkStart w:id="636" w:name="_Toc124435790"/>
      <w:r w:rsidRPr="00AD764B">
        <w:t>Matériel et logiciels</w:t>
      </w:r>
      <w:bookmarkEnd w:id="636"/>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Pour pouvoir utiliser le logiciel, l'hôtel devra disposer d’une connexion wifi sur tous les espaces nécessitant un accès web, afin que celui-ci puisse fonctionner. Au moins un espace de stockage suffisant devra être acquis auprès d’un hébergeur.</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De plus, l'hôtel devra se munir d’un poste de travail informatique avec une connexion wifi afin de pouvoir prendre les réservations, ainsi que les prestations souhaitées par ses clients. Pour l’équipe d’entretien il sera nécessaire de se munir de tablettes permettant l’utilisation du logiciel de manière optimale.</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L’objectif de l’application est d’être centré sur la gestion des réservations, le suivi des chambres, ainsi que le listing des clients.</w:t>
      </w:r>
    </w:p>
    <w:p w:rsidR="00F77573" w:rsidRDefault="00F77573">
      <w:pPr>
        <w:ind w:firstLine="720"/>
        <w:jc w:val="both"/>
        <w:rPr>
          <w:rFonts w:ascii="Ubuntu" w:eastAsia="Ubuntu" w:hAnsi="Ubuntu" w:cs="Ubuntu"/>
        </w:rPr>
      </w:pPr>
    </w:p>
    <w:p w:rsidR="00F77573" w:rsidRDefault="00A57711">
      <w:pPr>
        <w:jc w:val="both"/>
      </w:pPr>
      <w:r>
        <w:t xml:space="preserve"> </w:t>
      </w:r>
    </w:p>
    <w:p w:rsidR="00F77573" w:rsidRDefault="00A57711" w:rsidP="00DE2CAF">
      <w:pPr>
        <w:pStyle w:val="Titre3"/>
        <w:rPr>
          <w:rFonts w:ascii="Ubuntu" w:eastAsia="Ubuntu" w:hAnsi="Ubuntu" w:cs="Ubuntu"/>
          <w:sz w:val="26"/>
          <w:szCs w:val="26"/>
        </w:rPr>
      </w:pPr>
      <w:bookmarkStart w:id="637" w:name="_Toc124435791"/>
      <w:r>
        <w:t>Contraintes de réalisation</w:t>
      </w:r>
      <w:bookmarkEnd w:id="637"/>
    </w:p>
    <w:p w:rsidR="00F77573" w:rsidRDefault="00F77573">
      <w:pPr>
        <w:ind w:firstLine="720"/>
        <w:jc w:val="both"/>
        <w:rPr>
          <w:rFonts w:ascii="Ubuntu" w:eastAsia="Ubuntu" w:hAnsi="Ubuntu" w:cs="Ubuntu"/>
          <w:sz w:val="26"/>
          <w:szCs w:val="26"/>
        </w:rPr>
      </w:pPr>
    </w:p>
    <w:p w:rsidR="00F77573" w:rsidRDefault="00A57711">
      <w:pPr>
        <w:ind w:firstLine="720"/>
        <w:jc w:val="both"/>
      </w:pPr>
      <w:r>
        <w:t xml:space="preserve">L’hôtel possède actuellement quelques PC sous environnement </w:t>
      </w:r>
      <w:proofErr w:type="spellStart"/>
      <w:r>
        <w:t>windows</w:t>
      </w:r>
      <w:proofErr w:type="spellEnd"/>
      <w:r>
        <w:t xml:space="preserve">, la direction souhaite garder cet environnement connu du personnel.  </w:t>
      </w:r>
    </w:p>
    <w:p w:rsidR="00F77573" w:rsidRDefault="00F77573">
      <w:pPr>
        <w:ind w:firstLine="720"/>
        <w:jc w:val="both"/>
      </w:pPr>
    </w:p>
    <w:p w:rsidR="00F77573" w:rsidRDefault="00A57711">
      <w:pPr>
        <w:ind w:firstLine="720"/>
        <w:jc w:val="both"/>
      </w:pPr>
      <w:r>
        <w:t xml:space="preserve">Le déploiement sera réalisé à l’hôtel.  </w:t>
      </w:r>
    </w:p>
    <w:p w:rsidR="00F77573" w:rsidRDefault="00F77573">
      <w:pPr>
        <w:ind w:firstLine="720"/>
        <w:jc w:val="both"/>
      </w:pPr>
    </w:p>
    <w:p w:rsidR="00F77573" w:rsidRDefault="00A57711">
      <w:pPr>
        <w:ind w:firstLine="720"/>
        <w:jc w:val="both"/>
      </w:pPr>
      <w:r>
        <w:t xml:space="preserve">Pour assurer la persistance des données, l’équipe de développement devra avoir les accès, les autorisations et la documentation afin de se connecter à la base de données. </w:t>
      </w:r>
    </w:p>
    <w:p w:rsidR="00F77573" w:rsidRDefault="00F77573">
      <w:pPr>
        <w:jc w:val="both"/>
      </w:pPr>
    </w:p>
    <w:p w:rsidR="00F77573" w:rsidRDefault="00A57711" w:rsidP="00DE2CAF">
      <w:pPr>
        <w:pStyle w:val="Titre3"/>
        <w:rPr>
          <w:rFonts w:ascii="Ubuntu" w:eastAsia="Ubuntu" w:hAnsi="Ubuntu" w:cs="Ubuntu"/>
          <w:sz w:val="26"/>
          <w:szCs w:val="26"/>
          <w:u w:val="single"/>
        </w:rPr>
      </w:pPr>
      <w:bookmarkStart w:id="638" w:name="_Toc124435792"/>
      <w:r w:rsidRPr="004F47D2">
        <w:rPr>
          <w:highlight w:val="red"/>
        </w:rPr>
        <w:t>La sécurité</w:t>
      </w:r>
      <w:bookmarkEnd w:id="638"/>
    </w:p>
    <w:p w:rsidR="00F77573" w:rsidRDefault="00F77573">
      <w:pPr>
        <w:ind w:firstLine="720"/>
        <w:jc w:val="both"/>
      </w:pPr>
    </w:p>
    <w:p w:rsidR="00F77573" w:rsidRPr="004F47D2" w:rsidRDefault="00A57711">
      <w:pPr>
        <w:ind w:firstLine="720"/>
        <w:jc w:val="both"/>
        <w:rPr>
          <w:highlight w:val="yellow"/>
        </w:rPr>
      </w:pPr>
      <w:r w:rsidRPr="004F47D2">
        <w:rPr>
          <w:highlight w:val="yellow"/>
        </w:rPr>
        <w:t>Dans un contexte où les “</w:t>
      </w:r>
      <w:proofErr w:type="spellStart"/>
      <w:r w:rsidRPr="004F47D2">
        <w:rPr>
          <w:highlight w:val="yellow"/>
        </w:rPr>
        <w:t>Ransonwares</w:t>
      </w:r>
      <w:proofErr w:type="spellEnd"/>
      <w:r w:rsidRPr="004F47D2">
        <w:rPr>
          <w:highlight w:val="yellow"/>
        </w:rPr>
        <w:t>” explosent ces derniers mois. Et dans l’objectif de minimiser les risques.</w:t>
      </w:r>
    </w:p>
    <w:p w:rsidR="00F77573" w:rsidRPr="004F47D2" w:rsidRDefault="00F77573">
      <w:pPr>
        <w:ind w:firstLine="720"/>
        <w:jc w:val="both"/>
        <w:rPr>
          <w:highlight w:val="yellow"/>
        </w:rPr>
      </w:pPr>
    </w:p>
    <w:p w:rsidR="00F77573" w:rsidRDefault="00A57711">
      <w:pPr>
        <w:ind w:firstLine="720"/>
        <w:jc w:val="both"/>
      </w:pPr>
      <w:r w:rsidRPr="004F47D2">
        <w:rPr>
          <w:highlight w:val="yellow"/>
        </w:rPr>
        <w:t>Une application desktop réalisé en C# est moins “volatil” qu’une application web, donc notre application sera beaucoup plus sécurisée qu’avec une technologie pour des applications web.</w:t>
      </w:r>
      <w:r>
        <w:t xml:space="preserve"> </w:t>
      </w:r>
    </w:p>
    <w:p w:rsidR="00F77573" w:rsidRDefault="00F77573">
      <w:pPr>
        <w:ind w:firstLine="720"/>
        <w:jc w:val="both"/>
      </w:pPr>
    </w:p>
    <w:p w:rsidR="00F77573" w:rsidRDefault="00F77573">
      <w:pPr>
        <w:jc w:val="both"/>
        <w:rPr>
          <w:rFonts w:ascii="Ubuntu" w:eastAsia="Ubuntu" w:hAnsi="Ubuntu" w:cs="Ubuntu"/>
        </w:rPr>
      </w:pPr>
    </w:p>
    <w:p w:rsidR="00F77573" w:rsidRDefault="00A57711" w:rsidP="00DE2CAF">
      <w:pPr>
        <w:pStyle w:val="Titre3"/>
        <w:rPr>
          <w:rFonts w:ascii="Ubuntu" w:eastAsia="Ubuntu" w:hAnsi="Ubuntu" w:cs="Ubuntu"/>
        </w:rPr>
      </w:pPr>
      <w:bookmarkStart w:id="639" w:name="_Toc124435793"/>
      <w:r>
        <w:t>Performance</w:t>
      </w:r>
      <w:bookmarkEnd w:id="639"/>
    </w:p>
    <w:p w:rsidR="00F77573" w:rsidRDefault="00F77573">
      <w:pPr>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L’application doit </w:t>
      </w:r>
      <w:del w:id="640" w:author="59011-14-07" w:date="2023-01-12T16:13:00Z">
        <w:r w:rsidDel="00673564">
          <w:rPr>
            <w:rFonts w:ascii="Ubuntu" w:eastAsia="Ubuntu" w:hAnsi="Ubuntu" w:cs="Ubuntu"/>
          </w:rPr>
          <w:delText>être  légère</w:delText>
        </w:r>
      </w:del>
      <w:ins w:id="641" w:author="59011-14-07" w:date="2023-01-12T16:13:00Z">
        <w:r w:rsidR="00673564">
          <w:rPr>
            <w:rFonts w:ascii="Ubuntu" w:eastAsia="Ubuntu" w:hAnsi="Ubuntu" w:cs="Ubuntu"/>
          </w:rPr>
          <w:t>être légère</w:t>
        </w:r>
      </w:ins>
      <w:r>
        <w:rPr>
          <w:rFonts w:ascii="Ubuntu" w:eastAsia="Ubuntu" w:hAnsi="Ubuntu" w:cs="Ubuntu"/>
        </w:rPr>
        <w:t xml:space="preserve"> avec des temps de chargements rapides pendant son utilisation, tout en restant ergonomique, simple et intuitif pour une prise en main facile par les utilisateurs.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De plus, l’application devra être utilisée sur tablette par le service d’entretien. </w:t>
      </w:r>
    </w:p>
    <w:p w:rsidR="00F77573" w:rsidRDefault="00F77573">
      <w:pPr>
        <w:ind w:firstLine="720"/>
        <w:jc w:val="both"/>
        <w:rPr>
          <w:rFonts w:ascii="Ubuntu" w:eastAsia="Ubuntu" w:hAnsi="Ubuntu" w:cs="Ubuntu"/>
        </w:rPr>
      </w:pPr>
    </w:p>
    <w:p w:rsidR="00F77573" w:rsidRDefault="00F77573">
      <w:pPr>
        <w:ind w:firstLine="720"/>
        <w:jc w:val="both"/>
        <w:rPr>
          <w:rFonts w:ascii="Ubuntu" w:eastAsia="Ubuntu" w:hAnsi="Ubuntu" w:cs="Ubuntu"/>
        </w:rPr>
      </w:pPr>
    </w:p>
    <w:p w:rsidR="00F77573" w:rsidRDefault="00A57711" w:rsidP="00DE2CAF">
      <w:pPr>
        <w:pStyle w:val="Titre3"/>
        <w:rPr>
          <w:rFonts w:eastAsia="Ubuntu"/>
        </w:rPr>
      </w:pPr>
      <w:bookmarkStart w:id="642" w:name="_Toc124435794"/>
      <w:r>
        <w:rPr>
          <w:rFonts w:eastAsia="Ubuntu"/>
        </w:rPr>
        <w:t>Compatibilité des applications et plateformes</w:t>
      </w:r>
      <w:bookmarkEnd w:id="642"/>
    </w:p>
    <w:p w:rsidR="00F77573" w:rsidRDefault="00F77573">
      <w:pPr>
        <w:ind w:firstLine="720"/>
        <w:jc w:val="both"/>
      </w:pPr>
    </w:p>
    <w:p w:rsidR="00F77573" w:rsidRDefault="00A57711">
      <w:pPr>
        <w:ind w:firstLine="720"/>
        <w:jc w:val="both"/>
        <w:rPr>
          <w:rFonts w:ascii="Ubuntu" w:eastAsia="Ubuntu" w:hAnsi="Ubuntu" w:cs="Ubuntu"/>
        </w:rPr>
      </w:pPr>
      <w:r>
        <w:rPr>
          <w:rFonts w:ascii="Ubuntu" w:eastAsia="Ubuntu" w:hAnsi="Ubuntu" w:cs="Ubuntu"/>
        </w:rPr>
        <w:t xml:space="preserve">L’application sera utilisée sur un environnement informatique de type desktop ainsi que tablette. </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Elle devra pouvoir être évolutive à l’avenir et fonctionner sur d’autres plateformes (par exemple : Android tel, etc.</w:t>
      </w:r>
      <w:proofErr w:type="gramStart"/>
      <w:r>
        <w:rPr>
          <w:rFonts w:ascii="Ubuntu" w:eastAsia="Ubuntu" w:hAnsi="Ubuntu" w:cs="Ubuntu"/>
        </w:rPr>
        <w:t>) .</w:t>
      </w:r>
      <w:proofErr w:type="gramEnd"/>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L’interface devra donc s’adapter en fonction de l’environnement de travail Windows. </w:t>
      </w:r>
    </w:p>
    <w:p w:rsidR="00F77573" w:rsidRDefault="00F77573">
      <w:pPr>
        <w:ind w:firstLine="720"/>
        <w:jc w:val="both"/>
        <w:rPr>
          <w:rFonts w:ascii="Ubuntu" w:eastAsia="Ubuntu" w:hAnsi="Ubuntu" w:cs="Ubuntu"/>
        </w:rPr>
      </w:pPr>
    </w:p>
    <w:p w:rsidR="00F77573" w:rsidRDefault="00A57711" w:rsidP="00DE2CAF">
      <w:pPr>
        <w:pStyle w:val="Titre3"/>
      </w:pPr>
      <w:bookmarkStart w:id="643" w:name="_Toc124435795"/>
      <w:r>
        <w:rPr>
          <w:rFonts w:eastAsia="Ubuntu"/>
        </w:rPr>
        <w:t>Maintenabilité</w:t>
      </w:r>
      <w:bookmarkEnd w:id="643"/>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sidRPr="004F47D2">
        <w:rPr>
          <w:rFonts w:ascii="Ubuntu" w:eastAsia="Ubuntu" w:hAnsi="Ubuntu" w:cs="Ubuntu"/>
          <w:highlight w:val="yellow"/>
        </w:rPr>
        <w:t>L’application doit être facilement maintenable.</w:t>
      </w:r>
    </w:p>
    <w:p w:rsidR="00F77573" w:rsidRDefault="00F77573">
      <w:pPr>
        <w:ind w:firstLine="720"/>
        <w:jc w:val="both"/>
        <w:rPr>
          <w:rFonts w:ascii="Ubuntu" w:eastAsia="Ubuntu" w:hAnsi="Ubuntu" w:cs="Ubuntu"/>
        </w:rPr>
      </w:pPr>
    </w:p>
    <w:p w:rsidR="00F77573" w:rsidRDefault="00A57711" w:rsidP="00536A7E">
      <w:pPr>
        <w:pStyle w:val="Titre2"/>
        <w:ind w:firstLine="720"/>
        <w:rPr>
          <w:rFonts w:eastAsia="Ubuntu"/>
        </w:rPr>
      </w:pPr>
      <w:bookmarkStart w:id="644" w:name="_Toc124435796"/>
      <w:r>
        <w:rPr>
          <w:rFonts w:eastAsia="Ubuntu"/>
        </w:rPr>
        <w:t>Réponses aux contraintes techniques</w:t>
      </w:r>
      <w:bookmarkEnd w:id="644"/>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Il a été retenu les technologies suivantes afin de répondre aux contraintes du projet.</w:t>
      </w:r>
    </w:p>
    <w:p w:rsidR="00F77573" w:rsidRDefault="00F77573">
      <w:pPr>
        <w:ind w:firstLine="720"/>
        <w:jc w:val="both"/>
        <w:rPr>
          <w:rFonts w:ascii="Ubuntu" w:eastAsia="Ubuntu" w:hAnsi="Ubuntu" w:cs="Ubuntu"/>
        </w:rPr>
      </w:pPr>
    </w:p>
    <w:p w:rsidR="00F77573" w:rsidRDefault="00A57711">
      <w:pPr>
        <w:ind w:firstLine="720"/>
        <w:jc w:val="both"/>
        <w:rPr>
          <w:rFonts w:ascii="Ubuntu" w:eastAsia="Ubuntu" w:hAnsi="Ubuntu" w:cs="Ubuntu"/>
        </w:rPr>
      </w:pPr>
      <w:r>
        <w:rPr>
          <w:rFonts w:ascii="Ubuntu" w:eastAsia="Ubuntu" w:hAnsi="Ubuntu" w:cs="Ubuntu"/>
        </w:rPr>
        <w:t xml:space="preserve">Afin de répondre aux points 4.1.1, 4.1.2 et 4.1.5, l’hôtel devra se doter d’un minimum </w:t>
      </w:r>
      <w:proofErr w:type="gramStart"/>
      <w:r>
        <w:rPr>
          <w:rFonts w:ascii="Ubuntu" w:eastAsia="Ubuntu" w:hAnsi="Ubuntu" w:cs="Ubuntu"/>
        </w:rPr>
        <w:t>de  :</w:t>
      </w:r>
      <w:proofErr w:type="gramEnd"/>
    </w:p>
    <w:p w:rsidR="00F77573" w:rsidRDefault="00A57711">
      <w:pPr>
        <w:numPr>
          <w:ilvl w:val="0"/>
          <w:numId w:val="1"/>
        </w:numPr>
        <w:jc w:val="both"/>
        <w:rPr>
          <w:rFonts w:ascii="Ubuntu" w:eastAsia="Ubuntu" w:hAnsi="Ubuntu" w:cs="Ubuntu"/>
        </w:rPr>
      </w:pPr>
      <w:r>
        <w:rPr>
          <w:rFonts w:ascii="Ubuntu" w:eastAsia="Ubuntu" w:hAnsi="Ubuntu" w:cs="Ubuntu"/>
        </w:rPr>
        <w:t xml:space="preserve">2 poste PC fonctionnant sous </w:t>
      </w:r>
      <w:r>
        <w:rPr>
          <w:rFonts w:ascii="Ubuntu" w:eastAsia="Ubuntu" w:hAnsi="Ubuntu" w:cs="Ubuntu"/>
          <w:b/>
        </w:rPr>
        <w:t xml:space="preserve">environnement </w:t>
      </w:r>
      <w:proofErr w:type="spellStart"/>
      <w:r>
        <w:rPr>
          <w:rFonts w:ascii="Ubuntu" w:eastAsia="Ubuntu" w:hAnsi="Ubuntu" w:cs="Ubuntu"/>
          <w:b/>
        </w:rPr>
        <w:t>windows</w:t>
      </w:r>
      <w:proofErr w:type="spellEnd"/>
      <w:r>
        <w:rPr>
          <w:rFonts w:ascii="Ubuntu" w:eastAsia="Ubuntu" w:hAnsi="Ubuntu" w:cs="Ubuntu"/>
        </w:rPr>
        <w:t xml:space="preserve"> </w:t>
      </w:r>
      <w:r w:rsidRPr="004F47D2">
        <w:rPr>
          <w:rFonts w:ascii="Ubuntu" w:eastAsia="Ubuntu" w:hAnsi="Ubuntu" w:cs="Ubuntu"/>
          <w:highlight w:val="red"/>
        </w:rPr>
        <w:t>version</w:t>
      </w:r>
    </w:p>
    <w:p w:rsidR="00F77573" w:rsidRDefault="00A57711">
      <w:pPr>
        <w:numPr>
          <w:ilvl w:val="0"/>
          <w:numId w:val="1"/>
        </w:numPr>
        <w:jc w:val="both"/>
        <w:rPr>
          <w:rFonts w:ascii="Ubuntu" w:eastAsia="Ubuntu" w:hAnsi="Ubuntu" w:cs="Ubuntu"/>
        </w:rPr>
      </w:pPr>
      <w:r>
        <w:rPr>
          <w:rFonts w:ascii="Ubuntu" w:eastAsia="Ubuntu" w:hAnsi="Ubuntu" w:cs="Ubuntu"/>
        </w:rPr>
        <w:t xml:space="preserve">1 Tablette / équipe, autant de tablette fonctionnant sous environnement </w:t>
      </w:r>
      <w:proofErr w:type="spellStart"/>
      <w:r>
        <w:rPr>
          <w:rFonts w:ascii="Ubuntu" w:eastAsia="Ubuntu" w:hAnsi="Ubuntu" w:cs="Ubuntu"/>
        </w:rPr>
        <w:t>windows</w:t>
      </w:r>
      <w:proofErr w:type="spellEnd"/>
      <w:r>
        <w:rPr>
          <w:rFonts w:ascii="Ubuntu" w:eastAsia="Ubuntu" w:hAnsi="Ubuntu" w:cs="Ubuntu"/>
        </w:rPr>
        <w:t xml:space="preserve"> </w:t>
      </w:r>
      <w:r w:rsidRPr="004F47D2">
        <w:rPr>
          <w:rFonts w:ascii="Ubuntu" w:eastAsia="Ubuntu" w:hAnsi="Ubuntu" w:cs="Ubuntu"/>
          <w:highlight w:val="red"/>
        </w:rPr>
        <w:t>version</w:t>
      </w:r>
      <w:r>
        <w:rPr>
          <w:rFonts w:ascii="Ubuntu" w:eastAsia="Ubuntu" w:hAnsi="Ubuntu" w:cs="Ubuntu"/>
        </w:rPr>
        <w:t xml:space="preserve"> que d’équipe d’entretien travaillant en simultanée.</w:t>
      </w:r>
    </w:p>
    <w:p w:rsidR="00F77573" w:rsidRDefault="00F77573">
      <w:pPr>
        <w:jc w:val="both"/>
        <w:rPr>
          <w:rFonts w:ascii="Ubuntu" w:eastAsia="Ubuntu" w:hAnsi="Ubuntu" w:cs="Ubuntu"/>
        </w:rPr>
      </w:pPr>
    </w:p>
    <w:p w:rsidR="00F77573" w:rsidRDefault="00A57711">
      <w:pPr>
        <w:jc w:val="both"/>
        <w:rPr>
          <w:rFonts w:ascii="Ubuntu" w:eastAsia="Ubuntu" w:hAnsi="Ubuntu" w:cs="Ubuntu"/>
        </w:rPr>
      </w:pPr>
      <w:r>
        <w:rPr>
          <w:rFonts w:ascii="Ubuntu" w:eastAsia="Ubuntu" w:hAnsi="Ubuntu" w:cs="Ubuntu"/>
        </w:rPr>
        <w:tab/>
        <w:t>Afin de répondre à l’ensemble des points contraintes :</w:t>
      </w:r>
    </w:p>
    <w:p w:rsidR="00F77573" w:rsidRDefault="00A57711">
      <w:pPr>
        <w:numPr>
          <w:ilvl w:val="0"/>
          <w:numId w:val="3"/>
        </w:numPr>
        <w:jc w:val="both"/>
        <w:rPr>
          <w:rFonts w:ascii="Ubuntu" w:eastAsia="Ubuntu" w:hAnsi="Ubuntu" w:cs="Ubuntu"/>
        </w:rPr>
      </w:pPr>
      <w:r>
        <w:rPr>
          <w:rFonts w:ascii="Ubuntu" w:eastAsia="Ubuntu" w:hAnsi="Ubuntu" w:cs="Ubuntu"/>
        </w:rPr>
        <w:t xml:space="preserve">Le langage de programmation </w:t>
      </w:r>
      <w:r>
        <w:rPr>
          <w:rFonts w:ascii="Ubuntu" w:eastAsia="Ubuntu" w:hAnsi="Ubuntu" w:cs="Ubuntu"/>
          <w:b/>
        </w:rPr>
        <w:t xml:space="preserve">C# </w:t>
      </w:r>
      <w:r w:rsidRPr="004F47D2">
        <w:rPr>
          <w:rFonts w:ascii="Ubuntu" w:eastAsia="Ubuntu" w:hAnsi="Ubuntu" w:cs="Ubuntu"/>
          <w:b/>
          <w:highlight w:val="red"/>
        </w:rPr>
        <w:t>version</w:t>
      </w:r>
      <w:r>
        <w:rPr>
          <w:rFonts w:ascii="Ubuntu" w:eastAsia="Ubuntu" w:hAnsi="Ubuntu" w:cs="Ubuntu"/>
          <w:b/>
        </w:rPr>
        <w:t xml:space="preserve"> </w:t>
      </w:r>
      <w:r>
        <w:rPr>
          <w:rFonts w:ascii="Ubuntu" w:eastAsia="Ubuntu" w:hAnsi="Ubuntu" w:cs="Ubuntu"/>
        </w:rPr>
        <w:t>est retenu :</w:t>
      </w:r>
    </w:p>
    <w:p w:rsidR="00F77573" w:rsidRDefault="00A57711">
      <w:pPr>
        <w:numPr>
          <w:ilvl w:val="1"/>
          <w:numId w:val="3"/>
        </w:numPr>
        <w:jc w:val="both"/>
        <w:rPr>
          <w:rFonts w:ascii="Ubuntu" w:eastAsia="Ubuntu" w:hAnsi="Ubuntu" w:cs="Ubuntu"/>
        </w:rPr>
      </w:pPr>
      <w:r>
        <w:rPr>
          <w:rFonts w:ascii="Ubuntu" w:eastAsia="Ubuntu" w:hAnsi="Ubuntu" w:cs="Ubuntu"/>
          <w:b/>
        </w:rPr>
        <w:t>C#</w:t>
      </w:r>
      <w:r>
        <w:rPr>
          <w:rFonts w:ascii="Ubuntu" w:eastAsia="Ubuntu" w:hAnsi="Ubuntu" w:cs="Ubuntu"/>
        </w:rPr>
        <w:t xml:space="preserve"> </w:t>
      </w:r>
      <w:proofErr w:type="gramStart"/>
      <w:r w:rsidRPr="004F47D2">
        <w:rPr>
          <w:rFonts w:ascii="Ubuntu" w:eastAsia="Ubuntu" w:hAnsi="Ubuntu" w:cs="Ubuntu"/>
          <w:highlight w:val="red"/>
        </w:rPr>
        <w:t>version</w:t>
      </w:r>
      <w:r>
        <w:rPr>
          <w:rFonts w:ascii="Ubuntu" w:eastAsia="Ubuntu" w:hAnsi="Ubuntu" w:cs="Ubuntu"/>
        </w:rPr>
        <w:t xml:space="preserve">  est</w:t>
      </w:r>
      <w:proofErr w:type="gramEnd"/>
      <w:r>
        <w:rPr>
          <w:rFonts w:ascii="Ubuntu" w:eastAsia="Ubuntu" w:hAnsi="Ubuntu" w:cs="Ubuntu"/>
        </w:rPr>
        <w:t xml:space="preserve"> parfaitement intégré à Windows, on ne rencontre aucun soucis lors de migrations ou déploiements</w:t>
      </w:r>
    </w:p>
    <w:p w:rsidR="00F77573" w:rsidRDefault="00A57711">
      <w:pPr>
        <w:numPr>
          <w:ilvl w:val="1"/>
          <w:numId w:val="3"/>
        </w:numPr>
        <w:jc w:val="both"/>
        <w:rPr>
          <w:rFonts w:ascii="Ubuntu" w:eastAsia="Ubuntu" w:hAnsi="Ubuntu" w:cs="Ubuntu"/>
        </w:rPr>
      </w:pPr>
      <w:r>
        <w:rPr>
          <w:rFonts w:ascii="Ubuntu" w:eastAsia="Ubuntu" w:hAnsi="Ubuntu" w:cs="Ubuntu"/>
        </w:rPr>
        <w:t xml:space="preserve">Il est reconnu pour être un langage simple et lisible, ce qui le rend maintenable et plus stable. Si on le compare avec une application web, </w:t>
      </w:r>
      <w:proofErr w:type="gramStart"/>
      <w:r>
        <w:rPr>
          <w:rFonts w:ascii="Ubuntu" w:eastAsia="Ubuntu" w:hAnsi="Ubuntu" w:cs="Ubuntu"/>
        </w:rPr>
        <w:t>les applications réalisé</w:t>
      </w:r>
      <w:proofErr w:type="gramEnd"/>
      <w:r>
        <w:rPr>
          <w:rFonts w:ascii="Ubuntu" w:eastAsia="Ubuntu" w:hAnsi="Ubuntu" w:cs="Ubuntu"/>
        </w:rPr>
        <w:t xml:space="preserve"> en C# sont moins assujettis à être modifié et moins variable (effet de mode) qu’une application web.</w:t>
      </w:r>
    </w:p>
    <w:p w:rsidR="00F77573" w:rsidRDefault="00A57711">
      <w:pPr>
        <w:numPr>
          <w:ilvl w:val="1"/>
          <w:numId w:val="3"/>
        </w:numPr>
        <w:jc w:val="both"/>
        <w:rPr>
          <w:rFonts w:ascii="Ubuntu" w:eastAsia="Ubuntu" w:hAnsi="Ubuntu" w:cs="Ubuntu"/>
        </w:rPr>
      </w:pPr>
      <w:r>
        <w:rPr>
          <w:rFonts w:ascii="Ubuntu" w:eastAsia="Ubuntu" w:hAnsi="Ubuntu" w:cs="Ubuntu"/>
        </w:rPr>
        <w:t xml:space="preserve">Côté performance, le langage C# est appuyé par le </w:t>
      </w:r>
      <w:r>
        <w:rPr>
          <w:rFonts w:ascii="Ubuntu" w:eastAsia="Ubuntu" w:hAnsi="Ubuntu" w:cs="Ubuntu"/>
          <w:b/>
        </w:rPr>
        <w:t xml:space="preserve">moteur d’exécution .NET de </w:t>
      </w:r>
      <w:proofErr w:type="spellStart"/>
      <w:r>
        <w:rPr>
          <w:rFonts w:ascii="Ubuntu" w:eastAsia="Ubuntu" w:hAnsi="Ubuntu" w:cs="Ubuntu"/>
          <w:b/>
        </w:rPr>
        <w:t>microsoft</w:t>
      </w:r>
      <w:proofErr w:type="spellEnd"/>
      <w:r>
        <w:rPr>
          <w:rFonts w:ascii="Ubuntu" w:eastAsia="Ubuntu" w:hAnsi="Ubuntu" w:cs="Ubuntu"/>
        </w:rPr>
        <w:t xml:space="preserve"> qui assure notamment : la gestion de la mémoire, la compilation JIT, le chargement et le </w:t>
      </w:r>
      <w:proofErr w:type="spellStart"/>
      <w:r>
        <w:rPr>
          <w:rFonts w:ascii="Ubuntu" w:eastAsia="Ubuntu" w:hAnsi="Ubuntu" w:cs="Ubuntu"/>
        </w:rPr>
        <w:t>versionnement</w:t>
      </w:r>
      <w:proofErr w:type="spellEnd"/>
      <w:r>
        <w:rPr>
          <w:rFonts w:ascii="Ubuntu" w:eastAsia="Ubuntu" w:hAnsi="Ubuntu" w:cs="Ubuntu"/>
        </w:rPr>
        <w:t xml:space="preserve"> des assemblages, la sécurité, la synchronisation des threads, la gestion des exceptions, le système de types communs, les attributs, l’interopérabilité avec le code non géré. </w:t>
      </w:r>
    </w:p>
    <w:p w:rsidR="00F77573" w:rsidRDefault="00A57711">
      <w:pPr>
        <w:numPr>
          <w:ilvl w:val="1"/>
          <w:numId w:val="3"/>
        </w:numPr>
        <w:jc w:val="both"/>
        <w:rPr>
          <w:rFonts w:ascii="Ubuntu" w:eastAsia="Ubuntu" w:hAnsi="Ubuntu" w:cs="Ubuntu"/>
        </w:rPr>
      </w:pPr>
      <w:r>
        <w:rPr>
          <w:rFonts w:ascii="Ubuntu" w:eastAsia="Ubuntu" w:hAnsi="Ubuntu" w:cs="Ubuntu"/>
        </w:rPr>
        <w:t>C# possède une grande communauté d’aide, ce qui permet de diminuer les temps de réponse à certains questionnements.</w:t>
      </w:r>
    </w:p>
    <w:p w:rsidR="00F77573" w:rsidRDefault="00F77573">
      <w:pPr>
        <w:jc w:val="both"/>
        <w:rPr>
          <w:rFonts w:ascii="Ubuntu" w:eastAsia="Ubuntu" w:hAnsi="Ubuntu" w:cs="Ubuntu"/>
        </w:rPr>
      </w:pPr>
    </w:p>
    <w:p w:rsidR="00F77573" w:rsidRPr="004F47D2" w:rsidRDefault="00A57711">
      <w:pPr>
        <w:jc w:val="both"/>
        <w:rPr>
          <w:rFonts w:ascii="Ubuntu" w:eastAsia="Ubuntu" w:hAnsi="Ubuntu" w:cs="Ubuntu"/>
        </w:rPr>
      </w:pPr>
      <w:proofErr w:type="gramStart"/>
      <w:r w:rsidRPr="004F47D2">
        <w:rPr>
          <w:rFonts w:ascii="Ubuntu" w:eastAsia="Ubuntu" w:hAnsi="Ubuntu" w:cs="Ubuntu"/>
          <w:highlight w:val="yellow"/>
        </w:rPr>
        <w:t>ne</w:t>
      </w:r>
      <w:proofErr w:type="gramEnd"/>
      <w:r w:rsidRPr="004F47D2">
        <w:rPr>
          <w:rFonts w:ascii="Ubuntu" w:eastAsia="Ubuntu" w:hAnsi="Ubuntu" w:cs="Ubuntu"/>
          <w:highlight w:val="yellow"/>
        </w:rPr>
        <w:t xml:space="preserve"> pas oublier de compléter avec le nom des </w:t>
      </w:r>
      <w:proofErr w:type="spellStart"/>
      <w:r w:rsidRPr="004F47D2">
        <w:rPr>
          <w:rFonts w:ascii="Ubuntu" w:eastAsia="Ubuntu" w:hAnsi="Ubuntu" w:cs="Ubuntu"/>
          <w:highlight w:val="yellow"/>
        </w:rPr>
        <w:t>framework</w:t>
      </w:r>
      <w:proofErr w:type="spellEnd"/>
      <w:r w:rsidRPr="004F47D2">
        <w:rPr>
          <w:rFonts w:ascii="Ubuntu" w:eastAsia="Ubuntu" w:hAnsi="Ubuntu" w:cs="Ubuntu"/>
          <w:highlight w:val="yellow"/>
        </w:rPr>
        <w:t xml:space="preserve"> qui seront utilisés et pourquoi.</w:t>
      </w:r>
    </w:p>
    <w:p w:rsidR="00F77573" w:rsidRDefault="00F77573">
      <w:pPr>
        <w:ind w:firstLine="720"/>
        <w:jc w:val="both"/>
        <w:rPr>
          <w:rFonts w:ascii="Ubuntu" w:eastAsia="Ubuntu" w:hAnsi="Ubuntu" w:cs="Ubuntu"/>
        </w:rPr>
      </w:pPr>
    </w:p>
    <w:p w:rsidR="001750A5" w:rsidRDefault="001750A5" w:rsidP="001750A5">
      <w:pPr>
        <w:pStyle w:val="Titre1"/>
        <w:rPr>
          <w:rFonts w:eastAsia="Ubuntu"/>
        </w:rPr>
      </w:pPr>
      <w:del w:id="645" w:author="59011-14-07" w:date="2023-01-12T14:51:00Z">
        <w:r w:rsidDel="00901821">
          <w:rPr>
            <w:rFonts w:eastAsia="Ubuntu"/>
          </w:rPr>
          <w:delText>Spécialisation détaillées</w:delText>
        </w:r>
      </w:del>
      <w:bookmarkStart w:id="646" w:name="_Toc124435797"/>
      <w:ins w:id="647" w:author="59011-14-07" w:date="2023-01-12T14:51:00Z">
        <w:r w:rsidR="00901821">
          <w:rPr>
            <w:rFonts w:eastAsia="Ubuntu"/>
          </w:rPr>
          <w:t>S</w:t>
        </w:r>
        <w:r w:rsidR="00901821" w:rsidRPr="00901821">
          <w:rPr>
            <w:rFonts w:eastAsia="Ubuntu"/>
            <w:rPrChange w:id="648" w:author="59011-14-07" w:date="2023-01-12T14:52:00Z">
              <w:rPr>
                <w:rFonts w:eastAsia="Ubuntu"/>
              </w:rPr>
            </w:rPrChange>
          </w:rPr>
          <w:t>P</w:t>
        </w:r>
      </w:ins>
      <w:ins w:id="649" w:author="59011-14-07" w:date="2023-01-12T14:52:00Z">
        <w:r w:rsidR="00901821" w:rsidRPr="00901821">
          <w:rPr>
            <w:rFonts w:eastAsia="Arial" w:cs="Arial"/>
            <w:lang w:val="en-US" w:eastAsia="zh-CN"/>
            <w:rPrChange w:id="650" w:author="59011-14-07" w:date="2023-01-12T14:52:00Z">
              <w:rPr>
                <w:rFonts w:ascii="Arial" w:eastAsia="Arial" w:hAnsi="Arial" w:cs="Arial"/>
                <w:lang w:val="en-US" w:eastAsia="zh-CN"/>
              </w:rPr>
            </w:rPrChange>
          </w:rPr>
          <w:t>ÉCIA</w:t>
        </w:r>
        <w:r w:rsidR="00901821">
          <w:rPr>
            <w:rFonts w:eastAsia="Ubuntu"/>
          </w:rPr>
          <w:t>LISATION DÉTAILLÉes</w:t>
        </w:r>
      </w:ins>
      <w:r>
        <w:rPr>
          <w:rFonts w:eastAsia="Ubuntu"/>
        </w:rPr>
        <w:t> :</w:t>
      </w:r>
      <w:bookmarkEnd w:id="646"/>
    </w:p>
    <w:p w:rsidR="001750A5" w:rsidRDefault="001750A5" w:rsidP="00901821">
      <w:pPr>
        <w:pStyle w:val="Titre2"/>
      </w:pPr>
      <w:bookmarkStart w:id="651" w:name="_Toc124435798"/>
      <w:r>
        <w:t>Accueil :</w:t>
      </w:r>
      <w:bookmarkEnd w:id="651"/>
    </w:p>
    <w:p w:rsidR="001750A5" w:rsidRDefault="001750A5" w:rsidP="001750A5">
      <w:pPr>
        <w:pStyle w:val="Titre3"/>
      </w:pPr>
      <w:bookmarkStart w:id="652" w:name="_Toc124435799"/>
      <w:r>
        <w:t>Description du squelette de l’application :</w:t>
      </w:r>
      <w:bookmarkEnd w:id="652"/>
    </w:p>
    <w:p w:rsidR="001750A5" w:rsidRPr="001750A5" w:rsidRDefault="001750A5" w:rsidP="001750A5"/>
    <w:p w:rsidR="001750A5" w:rsidRDefault="001750A5" w:rsidP="001750A5">
      <w:r>
        <w:t>Pour accéder à la page d’accueil l’utilisateur devra au préalable s’identifier via la page de connexion de l’application.</w:t>
      </w:r>
    </w:p>
    <w:p w:rsidR="001750A5" w:rsidRDefault="001750A5" w:rsidP="001750A5">
      <w:pPr>
        <w:jc w:val="both"/>
      </w:pPr>
      <w:r>
        <w:t>La page d’accueil disposera d’un en-tête qui sera composé du logo de l’hôtel ainsi que des informations du numéro de l’utilisateur une fois qu’il sera connecté. Il pourra se déconnecter de l’application en cliquant sur l’icône utilisateur, un sous-menu apparaîtra avec une option de déconnexion. Si l’utilisateur clique sur cette option un message de confirmation de type « </w:t>
      </w:r>
      <w:proofErr w:type="spellStart"/>
      <w:r>
        <w:rPr>
          <w:b/>
        </w:rPr>
        <w:t>I</w:t>
      </w:r>
      <w:r w:rsidRPr="00113AA4">
        <w:rPr>
          <w:b/>
        </w:rPr>
        <w:t>nfobox</w:t>
      </w:r>
      <w:proofErr w:type="spellEnd"/>
      <w:r>
        <w:t> » pour valider son action.</w:t>
      </w:r>
    </w:p>
    <w:p w:rsidR="001750A5" w:rsidRDefault="001750A5" w:rsidP="001750A5">
      <w:pPr>
        <w:jc w:val="both"/>
      </w:pPr>
      <w:r>
        <w:t>Sur la gauche de la fenêtre, l’application disposera d’un menu qui permettra de naviguer dans les différentes fenêtres de celle-ci.</w:t>
      </w:r>
    </w:p>
    <w:p w:rsidR="001750A5" w:rsidRDefault="001750A5" w:rsidP="001750A5">
      <w:pPr>
        <w:jc w:val="both"/>
      </w:pPr>
      <w:r>
        <w:t xml:space="preserve">L’en-tête et le menu seront disponibles pour chaque page principale de l’application qui elle changera en fonction de l’endroit où l’utilisateur se trouve. </w:t>
      </w:r>
    </w:p>
    <w:p w:rsidR="001750A5" w:rsidRDefault="001750A5" w:rsidP="001750A5">
      <w:pPr>
        <w:jc w:val="both"/>
      </w:pPr>
    </w:p>
    <w:p w:rsidR="001750A5" w:rsidRDefault="001750A5" w:rsidP="001750A5">
      <w:pPr>
        <w:pStyle w:val="Titre3"/>
      </w:pPr>
      <w:bookmarkStart w:id="653" w:name="_Toc124435800"/>
      <w:r>
        <w:t>Description du corps de la page d’accueil :</w:t>
      </w:r>
      <w:bookmarkEnd w:id="653"/>
    </w:p>
    <w:p w:rsidR="00354414" w:rsidRPr="00354414" w:rsidRDefault="00354414" w:rsidP="00354414"/>
    <w:p w:rsidR="001750A5" w:rsidRDefault="001750A5" w:rsidP="001750A5">
      <w:pPr>
        <w:jc w:val="both"/>
      </w:pPr>
      <w:r>
        <w:t>Le corps de cette page sera différent en fonction du rôle de l’utilisateur connecté. Les postes qui auront accès à l’application sont les suivants :</w:t>
      </w:r>
    </w:p>
    <w:p w:rsidR="001750A5" w:rsidRDefault="001750A5" w:rsidP="001750A5">
      <w:pPr>
        <w:pStyle w:val="Paragraphedeliste"/>
        <w:numPr>
          <w:ilvl w:val="0"/>
          <w:numId w:val="9"/>
        </w:numPr>
        <w:jc w:val="both"/>
      </w:pPr>
      <w:r>
        <w:t>Gérant</w:t>
      </w:r>
    </w:p>
    <w:p w:rsidR="001750A5" w:rsidRDefault="001750A5" w:rsidP="001750A5">
      <w:pPr>
        <w:pStyle w:val="Paragraphedeliste"/>
        <w:numPr>
          <w:ilvl w:val="0"/>
          <w:numId w:val="9"/>
        </w:numPr>
        <w:jc w:val="both"/>
      </w:pPr>
      <w:r>
        <w:t>Réceptionniste</w:t>
      </w:r>
    </w:p>
    <w:p w:rsidR="001750A5" w:rsidRDefault="001750A5" w:rsidP="001750A5">
      <w:pPr>
        <w:pStyle w:val="Paragraphedeliste"/>
        <w:numPr>
          <w:ilvl w:val="0"/>
          <w:numId w:val="9"/>
        </w:numPr>
        <w:jc w:val="both"/>
      </w:pPr>
      <w:r>
        <w:t>Personnel d’entretien</w:t>
      </w:r>
    </w:p>
    <w:p w:rsidR="00354414" w:rsidRDefault="001750A5" w:rsidP="001750A5">
      <w:pPr>
        <w:jc w:val="both"/>
      </w:pPr>
      <w:r>
        <w:t>En dehors de ces métiers le personnel de l’entreprise n’aura pas accès à l’application</w:t>
      </w:r>
    </w:p>
    <w:p w:rsidR="001750A5" w:rsidRDefault="001750A5" w:rsidP="001750A5">
      <w:pPr>
        <w:jc w:val="both"/>
      </w:pPr>
      <w:r>
        <w:t>.</w:t>
      </w:r>
    </w:p>
    <w:p w:rsidR="001750A5" w:rsidRDefault="001750A5" w:rsidP="001750A5">
      <w:pPr>
        <w:pStyle w:val="Titre4"/>
      </w:pPr>
      <w:r>
        <w:t>Réceptionniste :</w:t>
      </w:r>
    </w:p>
    <w:p w:rsidR="001750A5" w:rsidRPr="001750A5" w:rsidRDefault="001750A5" w:rsidP="001750A5"/>
    <w:p w:rsidR="001750A5" w:rsidRDefault="001750A5" w:rsidP="001750A5">
      <w:pPr>
        <w:jc w:val="both"/>
      </w:pPr>
      <w:r>
        <w:t>Pour ce métier la page d’accueil se découpe en trois parties de manière horizontale via une « </w:t>
      </w:r>
      <w:proofErr w:type="spellStart"/>
      <w:r>
        <w:rPr>
          <w:b/>
        </w:rPr>
        <w:t>G</w:t>
      </w:r>
      <w:r w:rsidRPr="007B3B9D">
        <w:rPr>
          <w:b/>
        </w:rPr>
        <w:t>rid</w:t>
      </w:r>
      <w:proofErr w:type="spellEnd"/>
      <w:r>
        <w:t xml:space="preserve"> ». Chaque ligne de la </w:t>
      </w:r>
      <w:proofErr w:type="spellStart"/>
      <w:r>
        <w:t>grid</w:t>
      </w:r>
      <w:proofErr w:type="spellEnd"/>
      <w:r>
        <w:t xml:space="preserve"> sera séparé de la suivante par une « </w:t>
      </w:r>
      <w:proofErr w:type="spellStart"/>
      <w:r w:rsidRPr="007B3B9D">
        <w:rPr>
          <w:b/>
        </w:rPr>
        <w:t>Grid</w:t>
      </w:r>
      <w:r>
        <w:rPr>
          <w:b/>
        </w:rPr>
        <w:t>.Row</w:t>
      </w:r>
      <w:proofErr w:type="spellEnd"/>
      <w:r>
        <w:t> » d’une valeur de « 0.2* ».</w:t>
      </w:r>
    </w:p>
    <w:p w:rsidR="001750A5" w:rsidRDefault="001750A5" w:rsidP="001750A5">
      <w:pPr>
        <w:pStyle w:val="Titre5"/>
      </w:pPr>
      <w:r>
        <w:t>Première partie :</w:t>
      </w:r>
    </w:p>
    <w:p w:rsidR="001750A5" w:rsidRPr="001750A5" w:rsidRDefault="001750A5" w:rsidP="001750A5"/>
    <w:p w:rsidR="001750A5" w:rsidRDefault="001750A5" w:rsidP="001750A5">
      <w:pPr>
        <w:jc w:val="both"/>
      </w:pPr>
      <w:r>
        <w:t xml:space="preserve">Elle sera composée du </w:t>
      </w:r>
      <w:r w:rsidRPr="00DE00E3">
        <w:rPr>
          <w:u w:val="single"/>
        </w:rPr>
        <w:t>planning des prestations</w:t>
      </w:r>
      <w:r>
        <w:t xml:space="preserve"> qui sera un listing des prestations à venir intégrer à un « </w:t>
      </w:r>
      <w:proofErr w:type="spellStart"/>
      <w:r>
        <w:rPr>
          <w:b/>
        </w:rPr>
        <w:t>G</w:t>
      </w:r>
      <w:r w:rsidRPr="00113AA4">
        <w:rPr>
          <w:b/>
        </w:rPr>
        <w:t>roupbox</w:t>
      </w:r>
      <w:proofErr w:type="spellEnd"/>
      <w:r>
        <w:t> ». Cette liste sera composée uniquement des prestations qui sont souhaitées par les clients et classées par heures à laquelle celle-ci doit être fournie.</w:t>
      </w:r>
    </w:p>
    <w:p w:rsidR="001750A5" w:rsidRDefault="001750A5" w:rsidP="001750A5">
      <w:pPr>
        <w:jc w:val="both"/>
      </w:pPr>
      <w:r>
        <w:t>Chaque ligne de cette liste est composée de 3 informations :</w:t>
      </w:r>
    </w:p>
    <w:p w:rsidR="001750A5" w:rsidRDefault="001750A5" w:rsidP="001750A5">
      <w:pPr>
        <w:pStyle w:val="Paragraphedeliste"/>
        <w:numPr>
          <w:ilvl w:val="0"/>
          <w:numId w:val="9"/>
        </w:numPr>
        <w:jc w:val="both"/>
      </w:pPr>
      <w:r>
        <w:t>La prestation : pour cela on récupère dans la base de données le libellé de la prestation.</w:t>
      </w:r>
    </w:p>
    <w:p w:rsidR="001750A5" w:rsidRDefault="001750A5" w:rsidP="001750A5">
      <w:pPr>
        <w:pStyle w:val="Paragraphedeliste"/>
        <w:numPr>
          <w:ilvl w:val="0"/>
          <w:numId w:val="9"/>
        </w:numPr>
        <w:jc w:val="both"/>
      </w:pPr>
      <w:r>
        <w:t>La chambre : on récupère en base de données le numéro de la chambre qui a commandé une prestation.</w:t>
      </w:r>
    </w:p>
    <w:p w:rsidR="001750A5" w:rsidRDefault="001750A5" w:rsidP="00354414">
      <w:pPr>
        <w:pStyle w:val="Paragraphedeliste"/>
        <w:numPr>
          <w:ilvl w:val="0"/>
          <w:numId w:val="9"/>
        </w:numPr>
        <w:jc w:val="both"/>
      </w:pPr>
      <w:r>
        <w:t>L’heure de la prestation : on récupère l’heure enregistrée en base de données correspondant à la prestation et à la chambre.</w:t>
      </w:r>
    </w:p>
    <w:p w:rsidR="00354414" w:rsidRDefault="00354414" w:rsidP="00354414">
      <w:pPr>
        <w:pStyle w:val="Paragraphedeliste"/>
        <w:numPr>
          <w:ilvl w:val="0"/>
          <w:numId w:val="9"/>
        </w:numPr>
        <w:jc w:val="both"/>
      </w:pPr>
    </w:p>
    <w:p w:rsidR="001750A5" w:rsidRDefault="001750A5" w:rsidP="001750A5">
      <w:pPr>
        <w:pStyle w:val="Titre5"/>
      </w:pPr>
      <w:r>
        <w:t xml:space="preserve"> Deuxième partie :</w:t>
      </w:r>
    </w:p>
    <w:p w:rsidR="001750A5" w:rsidRPr="001750A5" w:rsidRDefault="001750A5" w:rsidP="001750A5"/>
    <w:p w:rsidR="001750A5" w:rsidRDefault="001750A5" w:rsidP="001750A5">
      <w:pPr>
        <w:jc w:val="both"/>
      </w:pPr>
      <w:r>
        <w:t xml:space="preserve">Celle-ci sera composée du </w:t>
      </w:r>
      <w:r w:rsidRPr="00DE00E3">
        <w:rPr>
          <w:u w:val="single"/>
        </w:rPr>
        <w:t>planning d’arrivés du jour</w:t>
      </w:r>
      <w:r>
        <w:t xml:space="preserve"> qui sera un listing des clients ayant réservé pour la date du jour et qui sera intégré dans un « </w:t>
      </w:r>
      <w:proofErr w:type="spellStart"/>
      <w:r w:rsidRPr="00DE00E3">
        <w:rPr>
          <w:b/>
        </w:rPr>
        <w:t>Groupbox</w:t>
      </w:r>
      <w:proofErr w:type="spellEnd"/>
      <w:r>
        <w:t> ».</w:t>
      </w:r>
    </w:p>
    <w:p w:rsidR="001750A5" w:rsidRDefault="001750A5" w:rsidP="001750A5">
      <w:pPr>
        <w:jc w:val="both"/>
      </w:pPr>
      <w:r>
        <w:t>Chaque ligne sera divisée en trois parties :</w:t>
      </w:r>
    </w:p>
    <w:p w:rsidR="001750A5" w:rsidRDefault="001750A5" w:rsidP="001750A5">
      <w:pPr>
        <w:pStyle w:val="Paragraphedeliste"/>
        <w:numPr>
          <w:ilvl w:val="0"/>
          <w:numId w:val="9"/>
        </w:numPr>
        <w:jc w:val="both"/>
      </w:pPr>
      <w:r>
        <w:t>Le nom du client : qui devra être récupéré en base de données via la table « </w:t>
      </w:r>
      <w:proofErr w:type="spellStart"/>
      <w:r w:rsidR="00E64FE4" w:rsidRPr="00E64FE4">
        <w:rPr>
          <w:b/>
        </w:rPr>
        <w:t>ReservationsSejours</w:t>
      </w:r>
      <w:proofErr w:type="spellEnd"/>
      <w:r w:rsidR="00E64FE4">
        <w:t> </w:t>
      </w:r>
      <w:r>
        <w:t>» on récupère le nom de celui-ci par « </w:t>
      </w:r>
      <w:proofErr w:type="spellStart"/>
      <w:r w:rsidRPr="00DE00E3">
        <w:rPr>
          <w:b/>
          <w:i/>
        </w:rPr>
        <w:t>IdClient</w:t>
      </w:r>
      <w:proofErr w:type="spellEnd"/>
      <w:r>
        <w:t> »</w:t>
      </w:r>
    </w:p>
    <w:p w:rsidR="001750A5" w:rsidRDefault="001750A5" w:rsidP="001750A5">
      <w:pPr>
        <w:pStyle w:val="Paragraphedeliste"/>
        <w:numPr>
          <w:ilvl w:val="0"/>
          <w:numId w:val="9"/>
        </w:numPr>
        <w:jc w:val="both"/>
      </w:pPr>
      <w:r>
        <w:t>La chambre réservée : on affichera le numéro de la chambre que l’on récupérera en base de données via la table « </w:t>
      </w:r>
      <w:proofErr w:type="spellStart"/>
      <w:r w:rsidR="00E64FE4" w:rsidRPr="00E64FE4">
        <w:rPr>
          <w:b/>
        </w:rPr>
        <w:t>ReservationsSejours</w:t>
      </w:r>
      <w:proofErr w:type="spellEnd"/>
      <w:r w:rsidR="00E64FE4">
        <w:t> </w:t>
      </w:r>
      <w:r>
        <w:t xml:space="preserve">» dans laquelle nous aurons </w:t>
      </w:r>
      <w:r w:rsidR="00E64FE4">
        <w:t>l</w:t>
      </w:r>
      <w:proofErr w:type="gramStart"/>
      <w:r w:rsidR="00E64FE4">
        <w:t>’«</w:t>
      </w:r>
      <w:proofErr w:type="gramEnd"/>
      <w:r w:rsidR="00E64FE4">
        <w:t> </w:t>
      </w:r>
      <w:proofErr w:type="spellStart"/>
      <w:r w:rsidR="00E64FE4" w:rsidRPr="00E64FE4">
        <w:rPr>
          <w:b/>
        </w:rPr>
        <w:t>IdClient</w:t>
      </w:r>
      <w:proofErr w:type="spellEnd"/>
      <w:r w:rsidR="00E64FE4">
        <w:t xml:space="preserve"> » </w:t>
      </w:r>
      <w:r>
        <w:t>qui permettra d’identifier le séjour réservé par le client.</w:t>
      </w:r>
    </w:p>
    <w:p w:rsidR="001750A5" w:rsidRDefault="001750A5" w:rsidP="00E64FE4">
      <w:pPr>
        <w:pStyle w:val="Paragraphedeliste"/>
        <w:numPr>
          <w:ilvl w:val="0"/>
          <w:numId w:val="9"/>
        </w:numPr>
        <w:jc w:val="both"/>
      </w:pPr>
      <w:r>
        <w:t xml:space="preserve">L’heure d’arrivée : </w:t>
      </w:r>
      <w:r w:rsidR="00E64FE4">
        <w:t>Celle-ci est récupérée dans la base de donnée dans la table « </w:t>
      </w:r>
      <w:proofErr w:type="spellStart"/>
      <w:r w:rsidR="00E64FE4" w:rsidRPr="00E64FE4">
        <w:rPr>
          <w:b/>
        </w:rPr>
        <w:t>ReservationsSejours</w:t>
      </w:r>
      <w:proofErr w:type="spellEnd"/>
      <w:r w:rsidR="00E64FE4">
        <w:t> »</w:t>
      </w:r>
    </w:p>
    <w:p w:rsidR="001750A5" w:rsidRDefault="001750A5" w:rsidP="001750A5">
      <w:pPr>
        <w:jc w:val="both"/>
      </w:pPr>
      <w:r>
        <w:t>À la fin de chaque ligne l’utilisateur aura à sa disposition deux boutons :</w:t>
      </w:r>
    </w:p>
    <w:p w:rsidR="001750A5" w:rsidRDefault="001750A5" w:rsidP="001750A5">
      <w:pPr>
        <w:pStyle w:val="Paragraphedeliste"/>
        <w:numPr>
          <w:ilvl w:val="0"/>
          <w:numId w:val="9"/>
        </w:numPr>
        <w:jc w:val="both"/>
      </w:pPr>
      <w:r>
        <w:t>Bouton de validation : qui permettra de signifier que le client est arrivé et retirera de la liste du planning la ligne</w:t>
      </w:r>
    </w:p>
    <w:p w:rsidR="001750A5" w:rsidRPr="00582915" w:rsidRDefault="001750A5" w:rsidP="001750A5">
      <w:pPr>
        <w:pStyle w:val="Paragraphedeliste"/>
        <w:numPr>
          <w:ilvl w:val="0"/>
          <w:numId w:val="9"/>
        </w:numPr>
        <w:jc w:val="both"/>
      </w:pPr>
      <w:r>
        <w:t xml:space="preserve">Bouton d’invalidation : ce bouton sera par défaut grisé afin d’éviter les mauvaises manipulations de l’application. Il deviendra utilisable seulement à la date de réservations + 1 jour. Dans ce cas si l’utilisateur clique sur le bouton, un message de confirmation s’affichera pour s’assurer du choix de celui-ci. </w:t>
      </w:r>
      <w:r w:rsidRPr="00582915">
        <w:rPr>
          <w:i/>
          <w:shd w:val="clear" w:color="auto" w:fill="FF0000"/>
        </w:rPr>
        <w:t xml:space="preserve">(A voir si avec l’empreinte de la carte bancaire une action se déclenche) </w:t>
      </w:r>
    </w:p>
    <w:p w:rsidR="001750A5" w:rsidRDefault="001750A5" w:rsidP="001750A5">
      <w:pPr>
        <w:jc w:val="both"/>
      </w:pPr>
    </w:p>
    <w:p w:rsidR="001750A5" w:rsidRDefault="001750A5" w:rsidP="001750A5">
      <w:pPr>
        <w:pStyle w:val="Titre5"/>
      </w:pPr>
      <w:r>
        <w:t>Troisième partie :</w:t>
      </w:r>
    </w:p>
    <w:p w:rsidR="001750A5" w:rsidRPr="001750A5" w:rsidRDefault="001750A5" w:rsidP="001750A5"/>
    <w:p w:rsidR="001750A5" w:rsidRDefault="001750A5" w:rsidP="001750A5">
      <w:pPr>
        <w:jc w:val="both"/>
      </w:pPr>
      <w:r>
        <w:t>Celle-ci sera découpée en deux parties de manière verticale via une « </w:t>
      </w:r>
      <w:proofErr w:type="spellStart"/>
      <w:r w:rsidRPr="00582915">
        <w:rPr>
          <w:b/>
        </w:rPr>
        <w:t>Grid</w:t>
      </w:r>
      <w:proofErr w:type="spellEnd"/>
      <w:r>
        <w:t> ». Ces deux parties seront elles-mêmes séparées par un « </w:t>
      </w:r>
      <w:proofErr w:type="spellStart"/>
      <w:r w:rsidRPr="00582915">
        <w:rPr>
          <w:b/>
        </w:rPr>
        <w:t>Grid.Column</w:t>
      </w:r>
      <w:proofErr w:type="spellEnd"/>
      <w:r>
        <w:t> » de « 0.2* ».</w:t>
      </w:r>
    </w:p>
    <w:p w:rsidR="001750A5" w:rsidRDefault="001750A5" w:rsidP="001750A5">
      <w:pPr>
        <w:jc w:val="both"/>
      </w:pPr>
      <w:r>
        <w:t xml:space="preserve">La partie gauche de la </w:t>
      </w:r>
      <w:proofErr w:type="spellStart"/>
      <w:r>
        <w:t>grid</w:t>
      </w:r>
      <w:proofErr w:type="spellEnd"/>
      <w:r>
        <w:t xml:space="preserve"> sera composé d’une « </w:t>
      </w:r>
      <w:proofErr w:type="spellStart"/>
      <w:r w:rsidRPr="00940807">
        <w:rPr>
          <w:b/>
        </w:rPr>
        <w:t>Groupbox</w:t>
      </w:r>
      <w:proofErr w:type="spellEnd"/>
      <w:r>
        <w:t> » qui possèdera une liste des départs prévus de la journée. Chaque ligne sera composée du nom du client et du numéro de la chambre occupée par celui-ci. Ces informations seront récupérées en base de données via la table « </w:t>
      </w:r>
      <w:proofErr w:type="spellStart"/>
      <w:r w:rsidRPr="00940807">
        <w:rPr>
          <w:b/>
          <w:i/>
        </w:rPr>
        <w:t>ReservationsSejours</w:t>
      </w:r>
      <w:proofErr w:type="spellEnd"/>
      <w:r>
        <w:t xml:space="preserve"> ». </w:t>
      </w:r>
    </w:p>
    <w:p w:rsidR="001750A5" w:rsidRDefault="001750A5" w:rsidP="00354414">
      <w:pPr>
        <w:jc w:val="both"/>
      </w:pPr>
      <w:r>
        <w:t xml:space="preserve">La partie droite de la </w:t>
      </w:r>
      <w:proofErr w:type="spellStart"/>
      <w:r>
        <w:t>grid</w:t>
      </w:r>
      <w:proofErr w:type="spellEnd"/>
      <w:r>
        <w:t xml:space="preserve"> sera quant à elle composée d’une « </w:t>
      </w:r>
      <w:proofErr w:type="spellStart"/>
      <w:r w:rsidRPr="00707924">
        <w:rPr>
          <w:b/>
        </w:rPr>
        <w:t>Groupbox</w:t>
      </w:r>
      <w:proofErr w:type="spellEnd"/>
      <w:r>
        <w:t> » qui possèdera un premier « </w:t>
      </w:r>
      <w:r w:rsidRPr="00707924">
        <w:rPr>
          <w:b/>
        </w:rPr>
        <w:t>Label</w:t>
      </w:r>
      <w:r>
        <w:t> » avec un « </w:t>
      </w:r>
      <w:proofErr w:type="spellStart"/>
      <w:r w:rsidRPr="00707924">
        <w:rPr>
          <w:b/>
        </w:rPr>
        <w:t>Textblock</w:t>
      </w:r>
      <w:proofErr w:type="spellEnd"/>
      <w:r>
        <w:t> » qui représentera le nombre de chambres disponible chaque jour. Le nombre de chambre sera calculé grâce au nombre de chambres actuellement occupées + le nombre de réservations qui sont prévus sur la journée. La ligne suivante sera elle aussi composée d’un « </w:t>
      </w:r>
      <w:r w:rsidRPr="00316D72">
        <w:rPr>
          <w:b/>
        </w:rPr>
        <w:t>Label</w:t>
      </w:r>
      <w:r>
        <w:t> » et d’un « </w:t>
      </w:r>
      <w:proofErr w:type="spellStart"/>
      <w:r w:rsidRPr="00316D72">
        <w:rPr>
          <w:b/>
        </w:rPr>
        <w:t>TextBlock</w:t>
      </w:r>
      <w:proofErr w:type="spellEnd"/>
      <w:r>
        <w:t> » qui se mettra à jour automatiquement avec le nombre de chambre qui</w:t>
      </w:r>
      <w:r w:rsidR="00354414">
        <w:t xml:space="preserve"> auront le statut du nettoyage.</w:t>
      </w:r>
    </w:p>
    <w:p w:rsidR="00354414" w:rsidRDefault="00354414" w:rsidP="00354414">
      <w:pPr>
        <w:jc w:val="both"/>
      </w:pPr>
    </w:p>
    <w:p w:rsidR="00354414" w:rsidRDefault="00354414" w:rsidP="00354414">
      <w:pPr>
        <w:jc w:val="both"/>
      </w:pPr>
    </w:p>
    <w:p w:rsidR="00354414" w:rsidRDefault="00354414" w:rsidP="00354414">
      <w:pPr>
        <w:pStyle w:val="Titre2"/>
      </w:pPr>
      <w:bookmarkStart w:id="654" w:name="_Toc124435801"/>
      <w:r>
        <w:t>Gestion des réservations</w:t>
      </w:r>
      <w:bookmarkEnd w:id="654"/>
    </w:p>
    <w:p w:rsidR="00354414" w:rsidRDefault="00354414" w:rsidP="00354414"/>
    <w:p w:rsidR="00354414" w:rsidRDefault="00354414" w:rsidP="00354414">
      <w:pPr>
        <w:jc w:val="both"/>
      </w:pPr>
      <w:r>
        <w:t>Pour accéder à la page de gestion des réservations, l’utilisateur doit être connecté. Seul le gérant et le(s) réceptionniste(s) peuvent y avoir accès. Ils ont les mêmes permissions sur cette page.</w:t>
      </w:r>
    </w:p>
    <w:p w:rsidR="00354414" w:rsidRDefault="00354414" w:rsidP="00354414">
      <w:pPr>
        <w:jc w:val="both"/>
      </w:pPr>
      <w:r>
        <w:t>La page de gestion des réservations permet d’afficher les réservations sur une période donnée. Pour sélectionner la période il y a un champ « du » de type « </w:t>
      </w:r>
      <w:proofErr w:type="spellStart"/>
      <w:r w:rsidRPr="00354414">
        <w:rPr>
          <w:b/>
        </w:rPr>
        <w:t>DatePicker</w:t>
      </w:r>
      <w:proofErr w:type="spellEnd"/>
      <w:r>
        <w:t> » qui correspond à la date de début de la période voulue, et un champ « au » lui aussi de type « </w:t>
      </w:r>
      <w:proofErr w:type="spellStart"/>
      <w:r w:rsidRPr="00354414">
        <w:rPr>
          <w:b/>
        </w:rPr>
        <w:t>DatePicker</w:t>
      </w:r>
      <w:proofErr w:type="spellEnd"/>
      <w:r>
        <w:t xml:space="preserve"> » qui correspond à la date de fin de la période voulue. Le champ « du » est automatiquement rempli par la date du jour. Le champ fin sera automatiquement rempli avec la date actuelle + 7 jours. Ces 2 champs peuvent être modifiés par l’utilisateur pour sélectionner une autre période. </w:t>
      </w:r>
    </w:p>
    <w:p w:rsidR="00354414" w:rsidRDefault="00354414" w:rsidP="00354414">
      <w:pPr>
        <w:jc w:val="both"/>
      </w:pPr>
      <w:r>
        <w:t>Il y a également un champ textuel de recherche, qui permet à l’utilisateur de rechercher une réservation selon le critère choisi dans le menu déroulant de type « combo box » associé comme le nom du client, le numéro de réservation, etc.</w:t>
      </w:r>
    </w:p>
    <w:p w:rsidR="00354414" w:rsidRDefault="00354414" w:rsidP="00354414">
      <w:pPr>
        <w:jc w:val="both"/>
      </w:pPr>
      <w:r>
        <w:t>La liste des réservations est affichée sous forme de tableau dans un « </w:t>
      </w:r>
      <w:proofErr w:type="spellStart"/>
      <w:r w:rsidRPr="00354414">
        <w:rPr>
          <w:b/>
        </w:rPr>
        <w:t>DataGrid</w:t>
      </w:r>
      <w:proofErr w:type="spellEnd"/>
      <w:r>
        <w:t> ». Chaque ligne correspond à une réservation, et chaque colonne correspond à un élément de la réservation. Le numéro de réservation, les noms et prénoms des clients ainsi que leur type, les dates de début et fin de séjour seront affichés dans le tableau.</w:t>
      </w:r>
    </w:p>
    <w:p w:rsidR="00354414" w:rsidRDefault="00354414" w:rsidP="00354414">
      <w:pPr>
        <w:jc w:val="both"/>
      </w:pPr>
      <w:r>
        <w:t xml:space="preserve">En double-cliquant sur une ligne, une nouvelle fenêtre s’ouvrira pour afficher les détails de la réservation. </w:t>
      </w:r>
    </w:p>
    <w:p w:rsidR="00354414" w:rsidRDefault="00354414" w:rsidP="00354414">
      <w:pPr>
        <w:jc w:val="both"/>
      </w:pPr>
      <w:r>
        <w:t>En cliquant sur le bouton « Ajouter », une nouvelle fenêtre s’ouvre avec le formulaire d’ajout de réservation. Après fermeture de cette fenêtre, la liste des réservations se met à jour.</w:t>
      </w:r>
    </w:p>
    <w:p w:rsidR="00354414" w:rsidRDefault="00354414" w:rsidP="00354414">
      <w:pPr>
        <w:jc w:val="both"/>
      </w:pPr>
      <w:r>
        <w:t>En sélectionnant une ligne puis en cliquant sur le bouton « Modifier », une nouvelle fenêtre s’ouvrira avec le formulaire de modification de la réservation. Après une modification, le « </w:t>
      </w:r>
      <w:proofErr w:type="spellStart"/>
      <w:r w:rsidRPr="00354414">
        <w:rPr>
          <w:b/>
        </w:rPr>
        <w:t>DataGrid</w:t>
      </w:r>
      <w:proofErr w:type="spellEnd"/>
      <w:r>
        <w:t> » contenant les réservations est mis à jour afin d’afficher les nouvelles données à l’utilisateur.</w:t>
      </w:r>
    </w:p>
    <w:p w:rsidR="00354414" w:rsidRDefault="00354414" w:rsidP="00354414">
      <w:pPr>
        <w:jc w:val="both"/>
      </w:pPr>
      <w:r>
        <w:t>En sélectionnant une ligne puis en cliquant sur le bouton « Supprimer », une nouvelle fenêtre s’ouvrira affichant le détail de la réservation à supprimer. Après une suppression le « </w:t>
      </w:r>
      <w:proofErr w:type="spellStart"/>
      <w:r w:rsidRPr="00354414">
        <w:rPr>
          <w:b/>
        </w:rPr>
        <w:t>DataGrid</w:t>
      </w:r>
      <w:proofErr w:type="spellEnd"/>
      <w:r>
        <w:t> » contenant les réservations est mis à jour.</w:t>
      </w:r>
    </w:p>
    <w:p w:rsidR="00354414" w:rsidRDefault="00354414" w:rsidP="00354414">
      <w:pPr>
        <w:jc w:val="both"/>
      </w:pPr>
      <w:r>
        <w:t>Depuis cette page, il est possible d’atteindre d’autres page de gestion ou de retourner à l’accueil grâce au menu latéral.</w:t>
      </w:r>
    </w:p>
    <w:p w:rsidR="00354414" w:rsidRDefault="00354414" w:rsidP="00354414">
      <w:pPr>
        <w:jc w:val="both"/>
      </w:pPr>
      <w:r>
        <w:t xml:space="preserve">L’utilisateur peut également se déconnecter de sa session en cliquant sur son profil. </w:t>
      </w:r>
    </w:p>
    <w:p w:rsidR="00354414" w:rsidRDefault="00354414" w:rsidP="00354414"/>
    <w:p w:rsidR="00354414" w:rsidRDefault="00354414" w:rsidP="00354414">
      <w:pPr>
        <w:pStyle w:val="Titre2"/>
      </w:pPr>
      <w:bookmarkStart w:id="655" w:name="_Toc124435802"/>
      <w:r>
        <w:t>Formulaire des réservations</w:t>
      </w:r>
      <w:bookmarkEnd w:id="655"/>
    </w:p>
    <w:p w:rsidR="00354414" w:rsidRDefault="00354414" w:rsidP="00354414"/>
    <w:p w:rsidR="00354414" w:rsidRDefault="00354414" w:rsidP="00405646">
      <w:pPr>
        <w:jc w:val="both"/>
        <w:pPrChange w:id="656" w:author="59011-14-07" w:date="2023-01-12T16:51:00Z">
          <w:pPr/>
        </w:pPrChange>
      </w:pPr>
      <w:r>
        <w:t xml:space="preserve">Le formulaire sera structuré grâce à des « </w:t>
      </w:r>
      <w:proofErr w:type="spellStart"/>
      <w:r w:rsidRPr="009B77AF">
        <w:rPr>
          <w:b/>
        </w:rPr>
        <w:t>groupbox</w:t>
      </w:r>
      <w:proofErr w:type="spellEnd"/>
      <w:r>
        <w:t> » qui sépareront les différentes parties du formulaire tel que :</w:t>
      </w:r>
    </w:p>
    <w:p w:rsidR="00354414" w:rsidRDefault="00354414" w:rsidP="00405646">
      <w:pPr>
        <w:pStyle w:val="Paragraphedeliste"/>
        <w:numPr>
          <w:ilvl w:val="0"/>
          <w:numId w:val="11"/>
        </w:numPr>
        <w:jc w:val="both"/>
        <w:pPrChange w:id="657" w:author="59011-14-07" w:date="2023-01-12T16:51:00Z">
          <w:pPr>
            <w:pStyle w:val="Paragraphedeliste"/>
            <w:numPr>
              <w:numId w:val="11"/>
            </w:numPr>
            <w:ind w:hanging="360"/>
          </w:pPr>
        </w:pPrChange>
      </w:pPr>
      <w:r>
        <w:t>Informations Client</w:t>
      </w:r>
    </w:p>
    <w:p w:rsidR="00354414" w:rsidRDefault="00354414" w:rsidP="00405646">
      <w:pPr>
        <w:pStyle w:val="Paragraphedeliste"/>
        <w:numPr>
          <w:ilvl w:val="0"/>
          <w:numId w:val="11"/>
        </w:numPr>
        <w:jc w:val="both"/>
        <w:pPrChange w:id="658" w:author="59011-14-07" w:date="2023-01-12T16:51:00Z">
          <w:pPr>
            <w:pStyle w:val="Paragraphedeliste"/>
            <w:numPr>
              <w:numId w:val="11"/>
            </w:numPr>
            <w:ind w:hanging="360"/>
          </w:pPr>
        </w:pPrChange>
      </w:pPr>
      <w:r>
        <w:t>Détails Réservation</w:t>
      </w:r>
    </w:p>
    <w:p w:rsidR="00354414" w:rsidRDefault="00354414" w:rsidP="00405646">
      <w:pPr>
        <w:pStyle w:val="Paragraphedeliste"/>
        <w:numPr>
          <w:ilvl w:val="1"/>
          <w:numId w:val="11"/>
        </w:numPr>
        <w:jc w:val="both"/>
        <w:pPrChange w:id="659" w:author="59011-14-07" w:date="2023-01-12T16:51:00Z">
          <w:pPr>
            <w:pStyle w:val="Paragraphedeliste"/>
            <w:numPr>
              <w:ilvl w:val="1"/>
              <w:numId w:val="11"/>
            </w:numPr>
            <w:ind w:left="1440" w:hanging="360"/>
          </w:pPr>
        </w:pPrChange>
      </w:pPr>
      <w:r>
        <w:t>Chambres</w:t>
      </w:r>
    </w:p>
    <w:p w:rsidR="00354414" w:rsidRDefault="00354414" w:rsidP="00405646">
      <w:pPr>
        <w:pStyle w:val="Paragraphedeliste"/>
        <w:numPr>
          <w:ilvl w:val="1"/>
          <w:numId w:val="11"/>
        </w:numPr>
        <w:jc w:val="both"/>
        <w:pPrChange w:id="660" w:author="59011-14-07" w:date="2023-01-12T16:51:00Z">
          <w:pPr>
            <w:pStyle w:val="Paragraphedeliste"/>
            <w:numPr>
              <w:ilvl w:val="1"/>
              <w:numId w:val="11"/>
            </w:numPr>
            <w:ind w:left="1440" w:hanging="360"/>
          </w:pPr>
        </w:pPrChange>
      </w:pPr>
      <w:r>
        <w:t>Prestations</w:t>
      </w:r>
    </w:p>
    <w:p w:rsidR="00354414" w:rsidRDefault="00354414" w:rsidP="00405646">
      <w:pPr>
        <w:jc w:val="both"/>
        <w:pPrChange w:id="661" w:author="59011-14-07" w:date="2023-01-12T16:51:00Z">
          <w:pPr/>
        </w:pPrChange>
      </w:pPr>
      <w:r>
        <w:t xml:space="preserve">Le réceptionniste pourra également passer entre les différents inputs du formulaire grâce à la touche « Tabulation » de son clavier pour plus de rapidité dans cet ordre : </w:t>
      </w:r>
    </w:p>
    <w:p w:rsidR="00354414" w:rsidRDefault="00354414" w:rsidP="00405646">
      <w:pPr>
        <w:pStyle w:val="Paragraphedeliste"/>
        <w:numPr>
          <w:ilvl w:val="0"/>
          <w:numId w:val="12"/>
        </w:numPr>
        <w:jc w:val="both"/>
        <w:pPrChange w:id="662" w:author="59011-14-07" w:date="2023-01-12T16:51:00Z">
          <w:pPr>
            <w:pStyle w:val="Paragraphedeliste"/>
            <w:numPr>
              <w:numId w:val="12"/>
            </w:numPr>
            <w:ind w:hanging="360"/>
          </w:pPr>
        </w:pPrChange>
      </w:pPr>
      <w:r>
        <w:t xml:space="preserve"> </w:t>
      </w:r>
      <w:proofErr w:type="spellStart"/>
      <w:r>
        <w:t>Combobox</w:t>
      </w:r>
      <w:proofErr w:type="spellEnd"/>
      <w:r>
        <w:t xml:space="preserve"> « Type de client »</w:t>
      </w:r>
    </w:p>
    <w:p w:rsidR="00354414" w:rsidRDefault="00354414" w:rsidP="00405646">
      <w:pPr>
        <w:jc w:val="both"/>
        <w:pPrChange w:id="663" w:author="59011-14-07" w:date="2023-01-12T16:51:00Z">
          <w:pPr/>
        </w:pPrChange>
      </w:pPr>
      <w:r>
        <w:t>Si le type de client est une entreprise :</w:t>
      </w:r>
    </w:p>
    <w:p w:rsidR="00354414" w:rsidRDefault="00354414" w:rsidP="00405646">
      <w:pPr>
        <w:pStyle w:val="Paragraphedeliste"/>
        <w:numPr>
          <w:ilvl w:val="0"/>
          <w:numId w:val="12"/>
        </w:numPr>
        <w:jc w:val="both"/>
        <w:pPrChange w:id="664" w:author="59011-14-07" w:date="2023-01-12T16:51:00Z">
          <w:pPr>
            <w:pStyle w:val="Paragraphedeliste"/>
            <w:numPr>
              <w:numId w:val="12"/>
            </w:numPr>
            <w:ind w:hanging="360"/>
          </w:pPr>
        </w:pPrChange>
      </w:pPr>
      <w:r>
        <w:t>Input « Nom entreprise » </w:t>
      </w:r>
    </w:p>
    <w:p w:rsidR="00354414" w:rsidRDefault="00354414" w:rsidP="00405646">
      <w:pPr>
        <w:pStyle w:val="Paragraphedeliste"/>
        <w:numPr>
          <w:ilvl w:val="0"/>
          <w:numId w:val="12"/>
        </w:numPr>
        <w:jc w:val="both"/>
        <w:pPrChange w:id="665" w:author="59011-14-07" w:date="2023-01-12T16:51:00Z">
          <w:pPr>
            <w:pStyle w:val="Paragraphedeliste"/>
            <w:numPr>
              <w:numId w:val="12"/>
            </w:numPr>
            <w:ind w:hanging="360"/>
          </w:pPr>
        </w:pPrChange>
      </w:pPr>
      <w:r>
        <w:t>Input « Siret »</w:t>
      </w:r>
    </w:p>
    <w:p w:rsidR="00354414" w:rsidRDefault="00354414" w:rsidP="00405646">
      <w:pPr>
        <w:pStyle w:val="Paragraphedeliste"/>
        <w:numPr>
          <w:ilvl w:val="0"/>
          <w:numId w:val="12"/>
        </w:numPr>
        <w:jc w:val="both"/>
        <w:pPrChange w:id="666" w:author="59011-14-07" w:date="2023-01-12T16:51:00Z">
          <w:pPr>
            <w:pStyle w:val="Paragraphedeliste"/>
            <w:numPr>
              <w:numId w:val="12"/>
            </w:numPr>
            <w:ind w:hanging="360"/>
          </w:pPr>
        </w:pPrChange>
      </w:pPr>
      <w:r>
        <w:t>Input « Numéro Entreprise »</w:t>
      </w:r>
    </w:p>
    <w:p w:rsidR="00354414" w:rsidRDefault="00354414" w:rsidP="00405646">
      <w:pPr>
        <w:pStyle w:val="Paragraphedeliste"/>
        <w:numPr>
          <w:ilvl w:val="0"/>
          <w:numId w:val="12"/>
        </w:numPr>
        <w:jc w:val="both"/>
        <w:pPrChange w:id="667" w:author="59011-14-07" w:date="2023-01-12T16:51:00Z">
          <w:pPr>
            <w:pStyle w:val="Paragraphedeliste"/>
            <w:numPr>
              <w:numId w:val="12"/>
            </w:numPr>
            <w:ind w:hanging="360"/>
          </w:pPr>
        </w:pPrChange>
      </w:pPr>
      <w:r>
        <w:t>Input « Pourcentage Réduction »</w:t>
      </w:r>
    </w:p>
    <w:p w:rsidR="00354414" w:rsidRDefault="00354414" w:rsidP="00405646">
      <w:pPr>
        <w:pStyle w:val="Paragraphedeliste"/>
        <w:numPr>
          <w:ilvl w:val="0"/>
          <w:numId w:val="12"/>
        </w:numPr>
        <w:jc w:val="both"/>
        <w:pPrChange w:id="668" w:author="59011-14-07" w:date="2023-01-12T16:51:00Z">
          <w:pPr>
            <w:pStyle w:val="Paragraphedeliste"/>
            <w:numPr>
              <w:numId w:val="12"/>
            </w:numPr>
            <w:ind w:hanging="360"/>
          </w:pPr>
        </w:pPrChange>
      </w:pPr>
      <w:r>
        <w:t>Input « Nom »</w:t>
      </w:r>
    </w:p>
    <w:p w:rsidR="00354414" w:rsidRDefault="00354414" w:rsidP="00405646">
      <w:pPr>
        <w:pStyle w:val="Paragraphedeliste"/>
        <w:numPr>
          <w:ilvl w:val="0"/>
          <w:numId w:val="12"/>
        </w:numPr>
        <w:jc w:val="both"/>
        <w:pPrChange w:id="669" w:author="59011-14-07" w:date="2023-01-12T16:51:00Z">
          <w:pPr>
            <w:pStyle w:val="Paragraphedeliste"/>
            <w:numPr>
              <w:numId w:val="12"/>
            </w:numPr>
            <w:ind w:hanging="360"/>
          </w:pPr>
        </w:pPrChange>
      </w:pPr>
      <w:r>
        <w:t>Input « Prénom »</w:t>
      </w:r>
    </w:p>
    <w:p w:rsidR="00354414" w:rsidRDefault="00354414" w:rsidP="00405646">
      <w:pPr>
        <w:pStyle w:val="Paragraphedeliste"/>
        <w:numPr>
          <w:ilvl w:val="0"/>
          <w:numId w:val="12"/>
        </w:numPr>
        <w:jc w:val="both"/>
        <w:pPrChange w:id="670" w:author="59011-14-07" w:date="2023-01-12T16:51:00Z">
          <w:pPr>
            <w:pStyle w:val="Paragraphedeliste"/>
            <w:numPr>
              <w:numId w:val="12"/>
            </w:numPr>
            <w:ind w:hanging="360"/>
          </w:pPr>
        </w:pPrChange>
      </w:pPr>
      <w:r>
        <w:t>Input « Tel »</w:t>
      </w:r>
    </w:p>
    <w:p w:rsidR="00354414" w:rsidRDefault="00354414" w:rsidP="00405646">
      <w:pPr>
        <w:pStyle w:val="Paragraphedeliste"/>
        <w:numPr>
          <w:ilvl w:val="0"/>
          <w:numId w:val="12"/>
        </w:numPr>
        <w:jc w:val="both"/>
        <w:pPrChange w:id="671" w:author="59011-14-07" w:date="2023-01-12T16:51:00Z">
          <w:pPr>
            <w:pStyle w:val="Paragraphedeliste"/>
            <w:numPr>
              <w:numId w:val="12"/>
            </w:numPr>
            <w:ind w:hanging="360"/>
          </w:pPr>
        </w:pPrChange>
      </w:pPr>
      <w:r>
        <w:t>Input « Email »</w:t>
      </w:r>
    </w:p>
    <w:p w:rsidR="00354414" w:rsidRDefault="00354414" w:rsidP="00405646">
      <w:pPr>
        <w:pStyle w:val="Paragraphedeliste"/>
        <w:numPr>
          <w:ilvl w:val="0"/>
          <w:numId w:val="12"/>
        </w:numPr>
        <w:jc w:val="both"/>
        <w:pPrChange w:id="672" w:author="59011-14-07" w:date="2023-01-12T16:51:00Z">
          <w:pPr>
            <w:pStyle w:val="Paragraphedeliste"/>
            <w:numPr>
              <w:numId w:val="12"/>
            </w:numPr>
            <w:ind w:hanging="360"/>
          </w:pPr>
        </w:pPrChange>
      </w:pPr>
      <w:r>
        <w:t xml:space="preserve">Date </w:t>
      </w:r>
      <w:proofErr w:type="spellStart"/>
      <w:r>
        <w:t>Picker</w:t>
      </w:r>
      <w:proofErr w:type="spellEnd"/>
      <w:r>
        <w:t xml:space="preserve"> « Du »</w:t>
      </w:r>
    </w:p>
    <w:p w:rsidR="00354414" w:rsidRDefault="00354414" w:rsidP="00405646">
      <w:pPr>
        <w:pStyle w:val="Paragraphedeliste"/>
        <w:numPr>
          <w:ilvl w:val="0"/>
          <w:numId w:val="12"/>
        </w:numPr>
        <w:jc w:val="both"/>
        <w:pPrChange w:id="673" w:author="59011-14-07" w:date="2023-01-12T16:51:00Z">
          <w:pPr>
            <w:pStyle w:val="Paragraphedeliste"/>
            <w:numPr>
              <w:numId w:val="12"/>
            </w:numPr>
            <w:ind w:hanging="360"/>
          </w:pPr>
        </w:pPrChange>
      </w:pPr>
      <w:r>
        <w:t xml:space="preserve">Date </w:t>
      </w:r>
      <w:proofErr w:type="spellStart"/>
      <w:r>
        <w:t>Picker</w:t>
      </w:r>
      <w:proofErr w:type="spellEnd"/>
      <w:r>
        <w:t xml:space="preserve"> « Au »</w:t>
      </w:r>
    </w:p>
    <w:p w:rsidR="00354414" w:rsidRDefault="00354414" w:rsidP="00405646">
      <w:pPr>
        <w:pStyle w:val="Paragraphedeliste"/>
        <w:numPr>
          <w:ilvl w:val="0"/>
          <w:numId w:val="12"/>
        </w:numPr>
        <w:jc w:val="both"/>
        <w:pPrChange w:id="674" w:author="59011-14-07" w:date="2023-01-12T16:51:00Z">
          <w:pPr>
            <w:pStyle w:val="Paragraphedeliste"/>
            <w:numPr>
              <w:numId w:val="12"/>
            </w:numPr>
            <w:ind w:hanging="360"/>
          </w:pPr>
        </w:pPrChange>
      </w:pPr>
      <w:r>
        <w:t>Input « Nombre de personnes »</w:t>
      </w:r>
    </w:p>
    <w:p w:rsidR="00354414" w:rsidRDefault="00354414" w:rsidP="00405646">
      <w:pPr>
        <w:pStyle w:val="Paragraphedeliste"/>
        <w:numPr>
          <w:ilvl w:val="0"/>
          <w:numId w:val="12"/>
        </w:numPr>
        <w:jc w:val="both"/>
        <w:pPrChange w:id="675" w:author="59011-14-07" w:date="2023-01-12T16:51:00Z">
          <w:pPr>
            <w:pStyle w:val="Paragraphedeliste"/>
            <w:numPr>
              <w:numId w:val="12"/>
            </w:numPr>
            <w:ind w:hanging="360"/>
          </w:pPr>
        </w:pPrChange>
      </w:pPr>
      <w:proofErr w:type="spellStart"/>
      <w:r>
        <w:t>Combobox</w:t>
      </w:r>
      <w:proofErr w:type="spellEnd"/>
      <w:r>
        <w:t xml:space="preserve"> « Type de chambre »</w:t>
      </w:r>
    </w:p>
    <w:p w:rsidR="00354414" w:rsidRDefault="00354414" w:rsidP="00405646">
      <w:pPr>
        <w:pStyle w:val="Paragraphedeliste"/>
        <w:numPr>
          <w:ilvl w:val="0"/>
          <w:numId w:val="12"/>
        </w:numPr>
        <w:jc w:val="both"/>
        <w:pPrChange w:id="676" w:author="59011-14-07" w:date="2023-01-12T16:51:00Z">
          <w:pPr>
            <w:pStyle w:val="Paragraphedeliste"/>
            <w:numPr>
              <w:numId w:val="12"/>
            </w:numPr>
            <w:ind w:hanging="360"/>
          </w:pPr>
        </w:pPrChange>
      </w:pPr>
      <w:proofErr w:type="spellStart"/>
      <w:r>
        <w:t>Combobox</w:t>
      </w:r>
      <w:proofErr w:type="spellEnd"/>
      <w:r>
        <w:t xml:space="preserve"> « Numéro de chambre » </w:t>
      </w:r>
    </w:p>
    <w:p w:rsidR="00354414" w:rsidRDefault="00354414" w:rsidP="00405646">
      <w:pPr>
        <w:pStyle w:val="Paragraphedeliste"/>
        <w:numPr>
          <w:ilvl w:val="0"/>
          <w:numId w:val="12"/>
        </w:numPr>
        <w:jc w:val="both"/>
        <w:pPrChange w:id="677" w:author="59011-14-07" w:date="2023-01-12T16:51:00Z">
          <w:pPr>
            <w:pStyle w:val="Paragraphedeliste"/>
            <w:numPr>
              <w:numId w:val="12"/>
            </w:numPr>
            <w:ind w:hanging="360"/>
          </w:pPr>
        </w:pPrChange>
      </w:pPr>
      <w:proofErr w:type="spellStart"/>
      <w:r>
        <w:t>Combobox</w:t>
      </w:r>
      <w:proofErr w:type="spellEnd"/>
      <w:r>
        <w:t xml:space="preserve"> « Prestation »</w:t>
      </w:r>
    </w:p>
    <w:p w:rsidR="00354414" w:rsidRDefault="00354414" w:rsidP="00405646">
      <w:pPr>
        <w:pStyle w:val="Paragraphedeliste"/>
        <w:numPr>
          <w:ilvl w:val="0"/>
          <w:numId w:val="12"/>
        </w:numPr>
        <w:jc w:val="both"/>
        <w:pPrChange w:id="678" w:author="59011-14-07" w:date="2023-01-12T16:51:00Z">
          <w:pPr>
            <w:pStyle w:val="Paragraphedeliste"/>
            <w:numPr>
              <w:numId w:val="12"/>
            </w:numPr>
            <w:ind w:hanging="360"/>
          </w:pPr>
        </w:pPrChange>
      </w:pPr>
      <w:r>
        <w:t>Input « Quantité » </w:t>
      </w:r>
    </w:p>
    <w:p w:rsidR="00354414" w:rsidRDefault="00354414" w:rsidP="00405646">
      <w:pPr>
        <w:pStyle w:val="Paragraphedeliste"/>
        <w:numPr>
          <w:ilvl w:val="0"/>
          <w:numId w:val="12"/>
        </w:numPr>
        <w:jc w:val="both"/>
        <w:pPrChange w:id="679" w:author="59011-14-07" w:date="2023-01-12T16:51:00Z">
          <w:pPr>
            <w:pStyle w:val="Paragraphedeliste"/>
            <w:numPr>
              <w:numId w:val="12"/>
            </w:numPr>
            <w:ind w:hanging="360"/>
          </w:pPr>
        </w:pPrChange>
      </w:pPr>
      <w:r>
        <w:t xml:space="preserve">Date </w:t>
      </w:r>
      <w:proofErr w:type="spellStart"/>
      <w:r>
        <w:t>Picker</w:t>
      </w:r>
      <w:proofErr w:type="spellEnd"/>
      <w:r>
        <w:t xml:space="preserve"> « Date » de la prestation</w:t>
      </w:r>
    </w:p>
    <w:p w:rsidR="00354414" w:rsidRDefault="00354414" w:rsidP="00405646">
      <w:pPr>
        <w:jc w:val="both"/>
        <w:pPrChange w:id="680" w:author="59011-14-07" w:date="2023-01-12T16:51:00Z">
          <w:pPr/>
        </w:pPrChange>
      </w:pPr>
      <w:r>
        <w:t>Si le type de client est un particulier :</w:t>
      </w:r>
    </w:p>
    <w:p w:rsidR="00354414" w:rsidRDefault="00354414" w:rsidP="00405646">
      <w:pPr>
        <w:pStyle w:val="Paragraphedeliste"/>
        <w:numPr>
          <w:ilvl w:val="0"/>
          <w:numId w:val="13"/>
        </w:numPr>
        <w:jc w:val="both"/>
        <w:pPrChange w:id="681" w:author="59011-14-07" w:date="2023-01-12T16:51:00Z">
          <w:pPr>
            <w:pStyle w:val="Paragraphedeliste"/>
            <w:numPr>
              <w:numId w:val="13"/>
            </w:numPr>
            <w:ind w:hanging="360"/>
          </w:pPr>
        </w:pPrChange>
      </w:pPr>
      <w:r>
        <w:t>Input « Numéro Client »</w:t>
      </w:r>
    </w:p>
    <w:p w:rsidR="00354414" w:rsidRDefault="00354414" w:rsidP="00405646">
      <w:pPr>
        <w:pStyle w:val="Paragraphedeliste"/>
        <w:numPr>
          <w:ilvl w:val="0"/>
          <w:numId w:val="13"/>
        </w:numPr>
        <w:jc w:val="both"/>
        <w:pPrChange w:id="682" w:author="59011-14-07" w:date="2023-01-12T16:51:00Z">
          <w:pPr>
            <w:pStyle w:val="Paragraphedeliste"/>
            <w:numPr>
              <w:numId w:val="13"/>
            </w:numPr>
            <w:ind w:hanging="360"/>
          </w:pPr>
        </w:pPrChange>
      </w:pPr>
      <w:r>
        <w:t>Input « Nom »</w:t>
      </w:r>
    </w:p>
    <w:p w:rsidR="00354414" w:rsidRDefault="00354414" w:rsidP="00405646">
      <w:pPr>
        <w:pStyle w:val="Paragraphedeliste"/>
        <w:numPr>
          <w:ilvl w:val="0"/>
          <w:numId w:val="13"/>
        </w:numPr>
        <w:jc w:val="both"/>
        <w:pPrChange w:id="683" w:author="59011-14-07" w:date="2023-01-12T16:51:00Z">
          <w:pPr>
            <w:pStyle w:val="Paragraphedeliste"/>
            <w:numPr>
              <w:numId w:val="13"/>
            </w:numPr>
            <w:ind w:hanging="360"/>
          </w:pPr>
        </w:pPrChange>
      </w:pPr>
      <w:r>
        <w:t>Input « Prénom »</w:t>
      </w:r>
    </w:p>
    <w:p w:rsidR="00354414" w:rsidRDefault="00354414" w:rsidP="00405646">
      <w:pPr>
        <w:pStyle w:val="Paragraphedeliste"/>
        <w:numPr>
          <w:ilvl w:val="0"/>
          <w:numId w:val="13"/>
        </w:numPr>
        <w:jc w:val="both"/>
        <w:pPrChange w:id="684" w:author="59011-14-07" w:date="2023-01-12T16:51:00Z">
          <w:pPr>
            <w:pStyle w:val="Paragraphedeliste"/>
            <w:numPr>
              <w:numId w:val="13"/>
            </w:numPr>
            <w:ind w:hanging="360"/>
          </w:pPr>
        </w:pPrChange>
      </w:pPr>
      <w:r>
        <w:t>Input « Tel »</w:t>
      </w:r>
    </w:p>
    <w:p w:rsidR="00354414" w:rsidRDefault="00354414" w:rsidP="00405646">
      <w:pPr>
        <w:pStyle w:val="Paragraphedeliste"/>
        <w:numPr>
          <w:ilvl w:val="0"/>
          <w:numId w:val="13"/>
        </w:numPr>
        <w:jc w:val="both"/>
        <w:pPrChange w:id="685" w:author="59011-14-07" w:date="2023-01-12T16:51:00Z">
          <w:pPr>
            <w:pStyle w:val="Paragraphedeliste"/>
            <w:numPr>
              <w:numId w:val="13"/>
            </w:numPr>
            <w:ind w:hanging="360"/>
          </w:pPr>
        </w:pPrChange>
      </w:pPr>
      <w:r>
        <w:t>Input « Email » </w:t>
      </w:r>
    </w:p>
    <w:p w:rsidR="00354414" w:rsidRDefault="00354414" w:rsidP="00405646">
      <w:pPr>
        <w:pStyle w:val="Paragraphedeliste"/>
        <w:numPr>
          <w:ilvl w:val="0"/>
          <w:numId w:val="13"/>
        </w:numPr>
        <w:jc w:val="both"/>
        <w:pPrChange w:id="686" w:author="59011-14-07" w:date="2023-01-12T16:51:00Z">
          <w:pPr>
            <w:pStyle w:val="Paragraphedeliste"/>
            <w:numPr>
              <w:numId w:val="13"/>
            </w:numPr>
            <w:ind w:hanging="360"/>
          </w:pPr>
        </w:pPrChange>
      </w:pPr>
      <w:r>
        <w:t xml:space="preserve">Date </w:t>
      </w:r>
      <w:proofErr w:type="spellStart"/>
      <w:r>
        <w:t>Picker</w:t>
      </w:r>
      <w:proofErr w:type="spellEnd"/>
      <w:r>
        <w:t xml:space="preserve"> « Du »</w:t>
      </w:r>
    </w:p>
    <w:p w:rsidR="00354414" w:rsidRDefault="00354414" w:rsidP="00405646">
      <w:pPr>
        <w:pStyle w:val="Paragraphedeliste"/>
        <w:numPr>
          <w:ilvl w:val="0"/>
          <w:numId w:val="13"/>
        </w:numPr>
        <w:jc w:val="both"/>
        <w:pPrChange w:id="687" w:author="59011-14-07" w:date="2023-01-12T16:51:00Z">
          <w:pPr>
            <w:pStyle w:val="Paragraphedeliste"/>
            <w:numPr>
              <w:numId w:val="13"/>
            </w:numPr>
            <w:ind w:hanging="360"/>
          </w:pPr>
        </w:pPrChange>
      </w:pPr>
      <w:r>
        <w:t xml:space="preserve">Date </w:t>
      </w:r>
      <w:proofErr w:type="spellStart"/>
      <w:r>
        <w:t>Picker</w:t>
      </w:r>
      <w:proofErr w:type="spellEnd"/>
      <w:r>
        <w:t xml:space="preserve"> « Au »</w:t>
      </w:r>
    </w:p>
    <w:p w:rsidR="00354414" w:rsidRDefault="00354414" w:rsidP="00405646">
      <w:pPr>
        <w:pStyle w:val="Paragraphedeliste"/>
        <w:numPr>
          <w:ilvl w:val="0"/>
          <w:numId w:val="13"/>
        </w:numPr>
        <w:jc w:val="both"/>
        <w:pPrChange w:id="688" w:author="59011-14-07" w:date="2023-01-12T16:51:00Z">
          <w:pPr>
            <w:pStyle w:val="Paragraphedeliste"/>
            <w:numPr>
              <w:numId w:val="13"/>
            </w:numPr>
            <w:ind w:hanging="360"/>
          </w:pPr>
        </w:pPrChange>
      </w:pPr>
      <w:r>
        <w:t>Input « Nombre de personnes »</w:t>
      </w:r>
    </w:p>
    <w:p w:rsidR="00354414" w:rsidRDefault="00354414" w:rsidP="00405646">
      <w:pPr>
        <w:pStyle w:val="Paragraphedeliste"/>
        <w:numPr>
          <w:ilvl w:val="0"/>
          <w:numId w:val="13"/>
        </w:numPr>
        <w:jc w:val="both"/>
        <w:pPrChange w:id="689" w:author="59011-14-07" w:date="2023-01-12T16:51:00Z">
          <w:pPr>
            <w:pStyle w:val="Paragraphedeliste"/>
            <w:numPr>
              <w:numId w:val="13"/>
            </w:numPr>
            <w:ind w:hanging="360"/>
          </w:pPr>
        </w:pPrChange>
      </w:pPr>
      <w:proofErr w:type="spellStart"/>
      <w:r>
        <w:t>Combobox</w:t>
      </w:r>
      <w:proofErr w:type="spellEnd"/>
      <w:r>
        <w:t xml:space="preserve"> « Type de chambre »</w:t>
      </w:r>
    </w:p>
    <w:p w:rsidR="00354414" w:rsidRDefault="00354414" w:rsidP="00405646">
      <w:pPr>
        <w:pStyle w:val="Paragraphedeliste"/>
        <w:numPr>
          <w:ilvl w:val="0"/>
          <w:numId w:val="13"/>
        </w:numPr>
        <w:jc w:val="both"/>
        <w:pPrChange w:id="690" w:author="59011-14-07" w:date="2023-01-12T16:51:00Z">
          <w:pPr>
            <w:pStyle w:val="Paragraphedeliste"/>
            <w:numPr>
              <w:numId w:val="13"/>
            </w:numPr>
            <w:ind w:hanging="360"/>
          </w:pPr>
        </w:pPrChange>
      </w:pPr>
      <w:proofErr w:type="spellStart"/>
      <w:r>
        <w:t>Combobox</w:t>
      </w:r>
      <w:proofErr w:type="spellEnd"/>
      <w:r>
        <w:t xml:space="preserve"> « Numéro de chambre »</w:t>
      </w:r>
    </w:p>
    <w:p w:rsidR="00354414" w:rsidRDefault="00354414" w:rsidP="00405646">
      <w:pPr>
        <w:pStyle w:val="Paragraphedeliste"/>
        <w:numPr>
          <w:ilvl w:val="0"/>
          <w:numId w:val="13"/>
        </w:numPr>
        <w:jc w:val="both"/>
        <w:pPrChange w:id="691" w:author="59011-14-07" w:date="2023-01-12T16:51:00Z">
          <w:pPr>
            <w:pStyle w:val="Paragraphedeliste"/>
            <w:numPr>
              <w:numId w:val="13"/>
            </w:numPr>
            <w:ind w:hanging="360"/>
          </w:pPr>
        </w:pPrChange>
      </w:pPr>
      <w:proofErr w:type="spellStart"/>
      <w:r>
        <w:t>Combobox</w:t>
      </w:r>
      <w:proofErr w:type="spellEnd"/>
      <w:r>
        <w:t xml:space="preserve"> « Prestation »</w:t>
      </w:r>
    </w:p>
    <w:p w:rsidR="00354414" w:rsidRDefault="00354414" w:rsidP="00405646">
      <w:pPr>
        <w:pStyle w:val="Paragraphedeliste"/>
        <w:numPr>
          <w:ilvl w:val="0"/>
          <w:numId w:val="13"/>
        </w:numPr>
        <w:jc w:val="both"/>
        <w:pPrChange w:id="692" w:author="59011-14-07" w:date="2023-01-12T16:51:00Z">
          <w:pPr>
            <w:pStyle w:val="Paragraphedeliste"/>
            <w:numPr>
              <w:numId w:val="13"/>
            </w:numPr>
            <w:ind w:hanging="360"/>
          </w:pPr>
        </w:pPrChange>
      </w:pPr>
      <w:r>
        <w:t>Input « Quantité » </w:t>
      </w:r>
    </w:p>
    <w:p w:rsidR="00354414" w:rsidRDefault="00354414" w:rsidP="00405646">
      <w:pPr>
        <w:pStyle w:val="Paragraphedeliste"/>
        <w:numPr>
          <w:ilvl w:val="0"/>
          <w:numId w:val="13"/>
        </w:numPr>
        <w:jc w:val="both"/>
        <w:pPrChange w:id="693" w:author="59011-14-07" w:date="2023-01-12T16:51:00Z">
          <w:pPr>
            <w:pStyle w:val="Paragraphedeliste"/>
            <w:numPr>
              <w:numId w:val="13"/>
            </w:numPr>
            <w:ind w:hanging="360"/>
          </w:pPr>
        </w:pPrChange>
      </w:pPr>
      <w:r>
        <w:t xml:space="preserve">Date </w:t>
      </w:r>
      <w:proofErr w:type="spellStart"/>
      <w:r>
        <w:t>Picker</w:t>
      </w:r>
      <w:proofErr w:type="spellEnd"/>
      <w:r>
        <w:t xml:space="preserve"> « Date » de la prestation    </w:t>
      </w:r>
    </w:p>
    <w:p w:rsidR="00354414" w:rsidRDefault="00354414" w:rsidP="00405646">
      <w:pPr>
        <w:pStyle w:val="Titre3"/>
        <w:jc w:val="both"/>
        <w:pPrChange w:id="694" w:author="59011-14-07" w:date="2023-01-12T16:51:00Z">
          <w:pPr>
            <w:pStyle w:val="Titre3"/>
          </w:pPr>
        </w:pPrChange>
      </w:pPr>
      <w:bookmarkStart w:id="695" w:name="_Toc124435803"/>
      <w:r>
        <w:t>Partie Ajout d’une réservation</w:t>
      </w:r>
      <w:bookmarkEnd w:id="695"/>
    </w:p>
    <w:p w:rsidR="00354414" w:rsidRPr="00DC5CCF" w:rsidRDefault="00354414" w:rsidP="00405646">
      <w:pPr>
        <w:jc w:val="both"/>
        <w:pPrChange w:id="696" w:author="59011-14-07" w:date="2023-01-12T16:51:00Z">
          <w:pPr/>
        </w:pPrChange>
      </w:pPr>
    </w:p>
    <w:p w:rsidR="00354414" w:rsidRDefault="00354414" w:rsidP="00405646">
      <w:pPr>
        <w:jc w:val="both"/>
        <w:pPrChange w:id="697" w:author="59011-14-07" w:date="2023-01-12T16:51:00Z">
          <w:pPr/>
        </w:pPrChange>
      </w:pPr>
      <w:r>
        <w:t xml:space="preserve">Pour l’ajout d’une réservation le réceptionniste devra d’abord choisir le type du client grâce à une « </w:t>
      </w:r>
      <w:proofErr w:type="spellStart"/>
      <w:r w:rsidRPr="009B77AF">
        <w:rPr>
          <w:b/>
        </w:rPr>
        <w:t>combobox</w:t>
      </w:r>
      <w:proofErr w:type="spellEnd"/>
      <w:r>
        <w:t xml:space="preserve"> », il aura le choix entre « </w:t>
      </w:r>
      <w:r w:rsidRPr="008E6A82">
        <w:rPr>
          <w:b/>
        </w:rPr>
        <w:t>Entreprise</w:t>
      </w:r>
      <w:r>
        <w:t xml:space="preserve"> » et « </w:t>
      </w:r>
      <w:r w:rsidRPr="008E6A82">
        <w:rPr>
          <w:b/>
        </w:rPr>
        <w:t>Particulier</w:t>
      </w:r>
      <w:r>
        <w:t> ». En effet le formulaire sera légèrement différent selon si le client est une entreprise ou un particulier.</w:t>
      </w:r>
    </w:p>
    <w:p w:rsidR="00354414" w:rsidRDefault="00354414" w:rsidP="00405646">
      <w:pPr>
        <w:jc w:val="both"/>
        <w:pPrChange w:id="698" w:author="59011-14-07" w:date="2023-01-12T16:51:00Z">
          <w:pPr/>
        </w:pPrChange>
      </w:pPr>
      <w:r>
        <w:t>Les informations d’un client peuvent être retrouvées par le numéro de client pour un particulier et par le numéro d’entreprise, ou le numéro de Siret pour une entreprise si le client a déjà effectué un séjour dans l’hôtel par le passé et qu’il effectue une nouvelle réservation. Si les informations du client sont bel et bien retrouvées, les différents champs des informations clients seront automatiquement remplies avec les données récupérées. Pour le remplissage des informations client si le type de client est une entreprise si on remplit le numéro de Siret les autres informations sont automatiquement remplies y compris le numéro d’entreprise et inversement si le numéro d’entreprise est celui rempli en premier le numéro de Siret est automatiquement rempli.</w:t>
      </w:r>
    </w:p>
    <w:p w:rsidR="00354414" w:rsidRDefault="00354414" w:rsidP="00405646">
      <w:pPr>
        <w:jc w:val="both"/>
        <w:pPrChange w:id="699" w:author="59011-14-07" w:date="2023-01-12T16:51:00Z">
          <w:pPr/>
        </w:pPrChange>
      </w:pPr>
      <w:r>
        <w:t>Les informations client étant légèrement différentes selon le type de client on retrouve :</w:t>
      </w:r>
    </w:p>
    <w:p w:rsidR="00354414" w:rsidRDefault="00354414" w:rsidP="00405646">
      <w:pPr>
        <w:jc w:val="both"/>
        <w:pPrChange w:id="700" w:author="59011-14-07" w:date="2023-01-12T16:51:00Z">
          <w:pPr/>
        </w:pPrChange>
      </w:pPr>
      <w:r>
        <w:t xml:space="preserve">Dans les informations client exclusives aux entreprises : </w:t>
      </w:r>
    </w:p>
    <w:p w:rsidR="00354414" w:rsidRDefault="00354414" w:rsidP="00405646">
      <w:pPr>
        <w:pStyle w:val="Paragraphedeliste"/>
        <w:numPr>
          <w:ilvl w:val="0"/>
          <w:numId w:val="10"/>
        </w:numPr>
        <w:jc w:val="both"/>
        <w:pPrChange w:id="701" w:author="59011-14-07" w:date="2023-01-12T16:51:00Z">
          <w:pPr>
            <w:pStyle w:val="Paragraphedeliste"/>
            <w:numPr>
              <w:numId w:val="10"/>
            </w:numPr>
            <w:ind w:hanging="360"/>
          </w:pPr>
        </w:pPrChange>
      </w:pPr>
      <w:r>
        <w:t>Le nom d’entreprise</w:t>
      </w:r>
    </w:p>
    <w:p w:rsidR="00354414" w:rsidRDefault="00354414" w:rsidP="00405646">
      <w:pPr>
        <w:pStyle w:val="Paragraphedeliste"/>
        <w:numPr>
          <w:ilvl w:val="0"/>
          <w:numId w:val="10"/>
        </w:numPr>
        <w:jc w:val="both"/>
        <w:pPrChange w:id="702" w:author="59011-14-07" w:date="2023-01-12T16:51:00Z">
          <w:pPr>
            <w:pStyle w:val="Paragraphedeliste"/>
            <w:numPr>
              <w:numId w:val="10"/>
            </w:numPr>
            <w:ind w:hanging="360"/>
          </w:pPr>
        </w:pPrChange>
      </w:pPr>
      <w:r>
        <w:t>Le numéro de Siret</w:t>
      </w:r>
    </w:p>
    <w:p w:rsidR="00354414" w:rsidRDefault="00354414" w:rsidP="00405646">
      <w:pPr>
        <w:pStyle w:val="Paragraphedeliste"/>
        <w:numPr>
          <w:ilvl w:val="0"/>
          <w:numId w:val="10"/>
        </w:numPr>
        <w:jc w:val="both"/>
        <w:pPrChange w:id="703" w:author="59011-14-07" w:date="2023-01-12T16:51:00Z">
          <w:pPr>
            <w:pStyle w:val="Paragraphedeliste"/>
            <w:numPr>
              <w:numId w:val="10"/>
            </w:numPr>
            <w:ind w:hanging="360"/>
          </w:pPr>
        </w:pPrChange>
      </w:pPr>
      <w:r>
        <w:t>Le numéro d’entreprise</w:t>
      </w:r>
    </w:p>
    <w:p w:rsidR="00354414" w:rsidRDefault="00354414" w:rsidP="00405646">
      <w:pPr>
        <w:pStyle w:val="Paragraphedeliste"/>
        <w:numPr>
          <w:ilvl w:val="0"/>
          <w:numId w:val="10"/>
        </w:numPr>
        <w:jc w:val="both"/>
        <w:pPrChange w:id="704" w:author="59011-14-07" w:date="2023-01-12T16:51:00Z">
          <w:pPr>
            <w:pStyle w:val="Paragraphedeliste"/>
            <w:numPr>
              <w:numId w:val="10"/>
            </w:numPr>
            <w:ind w:hanging="360"/>
          </w:pPr>
        </w:pPrChange>
      </w:pPr>
      <w:r>
        <w:t>Le pourcentage de remise</w:t>
      </w:r>
    </w:p>
    <w:p w:rsidR="00354414" w:rsidRDefault="00354414" w:rsidP="00405646">
      <w:pPr>
        <w:jc w:val="both"/>
        <w:pPrChange w:id="705" w:author="59011-14-07" w:date="2023-01-12T16:51:00Z">
          <w:pPr/>
        </w:pPrChange>
      </w:pPr>
      <w:r>
        <w:t>Dans les informations client exclusives aux particuliers :</w:t>
      </w:r>
    </w:p>
    <w:p w:rsidR="00354414" w:rsidRDefault="00354414" w:rsidP="00405646">
      <w:pPr>
        <w:pStyle w:val="Paragraphedeliste"/>
        <w:numPr>
          <w:ilvl w:val="0"/>
          <w:numId w:val="10"/>
        </w:numPr>
        <w:jc w:val="both"/>
        <w:pPrChange w:id="706" w:author="59011-14-07" w:date="2023-01-12T16:51:00Z">
          <w:pPr>
            <w:pStyle w:val="Paragraphedeliste"/>
            <w:numPr>
              <w:numId w:val="10"/>
            </w:numPr>
            <w:ind w:hanging="360"/>
          </w:pPr>
        </w:pPrChange>
      </w:pPr>
      <w:r>
        <w:t>Le numéro de client</w:t>
      </w:r>
    </w:p>
    <w:p w:rsidR="00354414" w:rsidRDefault="00354414" w:rsidP="00405646">
      <w:pPr>
        <w:pStyle w:val="Paragraphedeliste"/>
        <w:numPr>
          <w:ilvl w:val="0"/>
          <w:numId w:val="10"/>
        </w:numPr>
        <w:jc w:val="both"/>
        <w:pPrChange w:id="707" w:author="59011-14-07" w:date="2023-01-12T16:51:00Z">
          <w:pPr>
            <w:pStyle w:val="Paragraphedeliste"/>
            <w:numPr>
              <w:numId w:val="10"/>
            </w:numPr>
            <w:ind w:hanging="360"/>
          </w:pPr>
        </w:pPrChange>
      </w:pPr>
      <w:r>
        <w:t>Une infobulle indiquant le rang de fidélité du client avec une description des avantages dont il bénéficie</w:t>
      </w:r>
    </w:p>
    <w:p w:rsidR="00354414" w:rsidRDefault="00354414" w:rsidP="00405646">
      <w:pPr>
        <w:jc w:val="both"/>
        <w:pPrChange w:id="708" w:author="59011-14-07" w:date="2023-01-12T16:51:00Z">
          <w:pPr/>
        </w:pPrChange>
      </w:pPr>
      <w:r>
        <w:t>Et pour finir dans les informations communes aux deux catégories de clients :</w:t>
      </w:r>
    </w:p>
    <w:p w:rsidR="00354414" w:rsidRDefault="00354414" w:rsidP="00405646">
      <w:pPr>
        <w:pStyle w:val="Paragraphedeliste"/>
        <w:numPr>
          <w:ilvl w:val="0"/>
          <w:numId w:val="10"/>
        </w:numPr>
        <w:jc w:val="both"/>
        <w:pPrChange w:id="709" w:author="59011-14-07" w:date="2023-01-12T16:51:00Z">
          <w:pPr>
            <w:pStyle w:val="Paragraphedeliste"/>
            <w:numPr>
              <w:numId w:val="10"/>
            </w:numPr>
            <w:ind w:hanging="360"/>
          </w:pPr>
        </w:pPrChange>
      </w:pPr>
      <w:r>
        <w:t>Le nom du client</w:t>
      </w:r>
    </w:p>
    <w:p w:rsidR="00354414" w:rsidRDefault="00354414" w:rsidP="00405646">
      <w:pPr>
        <w:pStyle w:val="Paragraphedeliste"/>
        <w:numPr>
          <w:ilvl w:val="0"/>
          <w:numId w:val="10"/>
        </w:numPr>
        <w:jc w:val="both"/>
        <w:pPrChange w:id="710" w:author="59011-14-07" w:date="2023-01-12T16:51:00Z">
          <w:pPr>
            <w:pStyle w:val="Paragraphedeliste"/>
            <w:numPr>
              <w:numId w:val="10"/>
            </w:numPr>
            <w:ind w:hanging="360"/>
          </w:pPr>
        </w:pPrChange>
      </w:pPr>
      <w:r>
        <w:t>Le prénom du client</w:t>
      </w:r>
    </w:p>
    <w:p w:rsidR="00354414" w:rsidRDefault="00354414" w:rsidP="00405646">
      <w:pPr>
        <w:pStyle w:val="Paragraphedeliste"/>
        <w:numPr>
          <w:ilvl w:val="0"/>
          <w:numId w:val="10"/>
        </w:numPr>
        <w:jc w:val="both"/>
        <w:pPrChange w:id="711" w:author="59011-14-07" w:date="2023-01-12T16:51:00Z">
          <w:pPr>
            <w:pStyle w:val="Paragraphedeliste"/>
            <w:numPr>
              <w:numId w:val="10"/>
            </w:numPr>
            <w:ind w:hanging="360"/>
          </w:pPr>
        </w:pPrChange>
      </w:pPr>
      <w:r>
        <w:t>Le numéro de téléphone du client</w:t>
      </w:r>
    </w:p>
    <w:p w:rsidR="00354414" w:rsidRDefault="00354414" w:rsidP="00405646">
      <w:pPr>
        <w:pStyle w:val="Paragraphedeliste"/>
        <w:numPr>
          <w:ilvl w:val="0"/>
          <w:numId w:val="10"/>
        </w:numPr>
        <w:jc w:val="both"/>
        <w:pPrChange w:id="712" w:author="59011-14-07" w:date="2023-01-12T16:51:00Z">
          <w:pPr>
            <w:pStyle w:val="Paragraphedeliste"/>
            <w:numPr>
              <w:numId w:val="10"/>
            </w:numPr>
            <w:ind w:hanging="360"/>
          </w:pPr>
        </w:pPrChange>
      </w:pPr>
      <w:r>
        <w:t>L’email du client</w:t>
      </w:r>
    </w:p>
    <w:p w:rsidR="00354414" w:rsidRDefault="00354414" w:rsidP="00405646">
      <w:pPr>
        <w:jc w:val="both"/>
        <w:pPrChange w:id="713" w:author="59011-14-07" w:date="2023-01-12T16:51:00Z">
          <w:pPr/>
        </w:pPrChange>
      </w:pPr>
      <w:r>
        <w:t xml:space="preserve">Dans l’espace « </w:t>
      </w:r>
      <w:r w:rsidRPr="00E42FF3">
        <w:rPr>
          <w:b/>
        </w:rPr>
        <w:t>Détails Réservation</w:t>
      </w:r>
      <w:r>
        <w:t xml:space="preserve"> », le réceptionniste pourra saisir les dates du séjour du client (Date d’arrivée et de départ du client) grâce à des « </w:t>
      </w:r>
      <w:r w:rsidRPr="009B77AF">
        <w:rPr>
          <w:b/>
        </w:rPr>
        <w:t xml:space="preserve">Date </w:t>
      </w:r>
      <w:proofErr w:type="spellStart"/>
      <w:r w:rsidRPr="009B77AF">
        <w:rPr>
          <w:b/>
        </w:rPr>
        <w:t>Picker</w:t>
      </w:r>
      <w:proofErr w:type="spellEnd"/>
      <w:r>
        <w:t> » ainsi que le nombre de personnes qui pourraient accompagner le client lors de son séjour afin de se préparer au mieux.</w:t>
      </w:r>
    </w:p>
    <w:p w:rsidR="00354414" w:rsidRDefault="00354414" w:rsidP="00405646">
      <w:pPr>
        <w:jc w:val="both"/>
        <w:pPrChange w:id="714" w:author="59011-14-07" w:date="2023-01-12T16:51:00Z">
          <w:pPr/>
        </w:pPrChange>
      </w:pPr>
      <w:r>
        <w:t xml:space="preserve">Dans l’espace « </w:t>
      </w:r>
      <w:r w:rsidRPr="009B77AF">
        <w:rPr>
          <w:b/>
        </w:rPr>
        <w:t>Chambres</w:t>
      </w:r>
      <w:r>
        <w:t xml:space="preserve"> », le réceptionniste pourra saisir le type de chambre qui seront dans une « </w:t>
      </w:r>
      <w:proofErr w:type="spellStart"/>
      <w:r w:rsidRPr="009B77AF">
        <w:rPr>
          <w:b/>
        </w:rPr>
        <w:t>combobox</w:t>
      </w:r>
      <w:proofErr w:type="spellEnd"/>
      <w:r>
        <w:t xml:space="preserve"> » dans laquelle le client souhaite séjourner (exemple de types de chambre : standard, suite), et le réceptionniste pourra sélectionner une chambre parmi la liste des chambres disponibles qui sera aussi une « </w:t>
      </w:r>
      <w:proofErr w:type="spellStart"/>
      <w:r w:rsidRPr="009B77AF">
        <w:rPr>
          <w:b/>
        </w:rPr>
        <w:t>combobox</w:t>
      </w:r>
      <w:proofErr w:type="spellEnd"/>
      <w:r>
        <w:t xml:space="preserve"> ». On retrouvera aussi un bouton ajouter « </w:t>
      </w:r>
      <w:r w:rsidRPr="00A232A7">
        <w:rPr>
          <w:b/>
        </w:rPr>
        <w:t>+</w:t>
      </w:r>
      <w:r>
        <w:t> » qui permettra d’ajouter une nouvelle ligne dans le cas où le client souhaite des autres chambres.</w:t>
      </w:r>
    </w:p>
    <w:p w:rsidR="00354414" w:rsidRDefault="00354414" w:rsidP="00405646">
      <w:pPr>
        <w:jc w:val="both"/>
        <w:pPrChange w:id="715" w:author="59011-14-07" w:date="2023-01-12T16:51:00Z">
          <w:pPr/>
        </w:pPrChange>
      </w:pPr>
      <w:r>
        <w:t xml:space="preserve">Dans l’espace « </w:t>
      </w:r>
      <w:r w:rsidRPr="00E42FF3">
        <w:rPr>
          <w:b/>
        </w:rPr>
        <w:t>Prestations</w:t>
      </w:r>
      <w:r>
        <w:t xml:space="preserve"> », le réceptionniste pourra ajouter des prestations que le client pourra choisir parmi une liste prédéfinie qui sera dans une « </w:t>
      </w:r>
      <w:proofErr w:type="spellStart"/>
      <w:r>
        <w:rPr>
          <w:b/>
        </w:rPr>
        <w:t>c</w:t>
      </w:r>
      <w:r w:rsidRPr="00DC5CCF">
        <w:rPr>
          <w:b/>
        </w:rPr>
        <w:t>ombobox</w:t>
      </w:r>
      <w:proofErr w:type="spellEnd"/>
      <w:r>
        <w:t> ». Le réceptionniste pourra aussi indiquer la quantité pour la prestation souhaitée (exemple : 2 lits d’appoint). Il devra aussi indiquer la date ainsi que l’heure à laquelle la prestation est prévue (exemple : séance de Spa le 13/01/2023 à 10h30).</w:t>
      </w:r>
      <w:r w:rsidRPr="00453BA1">
        <w:t xml:space="preserve"> </w:t>
      </w:r>
      <w:r>
        <w:t xml:space="preserve">On retrouvera aussi un bouton ajouter « </w:t>
      </w:r>
      <w:r w:rsidRPr="00A232A7">
        <w:rPr>
          <w:b/>
        </w:rPr>
        <w:t>+</w:t>
      </w:r>
      <w:r>
        <w:t> » qui permettra d’ajouter une nouvelle ligne dans le cas où le client souhaite d’autres prestations.</w:t>
      </w:r>
    </w:p>
    <w:p w:rsidR="00354414" w:rsidRDefault="00354414" w:rsidP="00405646">
      <w:pPr>
        <w:jc w:val="both"/>
        <w:pPrChange w:id="716" w:author="59011-14-07" w:date="2023-01-12T16:51:00Z">
          <w:pPr/>
        </w:pPrChange>
      </w:pPr>
      <w:r>
        <w:t xml:space="preserve">Pour finir le réceptionniste pourra soit valider le formulaire et rentrer les données dans la base de données avec le bouton « </w:t>
      </w:r>
      <w:r w:rsidRPr="00A232A7">
        <w:rPr>
          <w:b/>
        </w:rPr>
        <w:t>Valider</w:t>
      </w:r>
      <w:r>
        <w:t xml:space="preserve"> », soit réinitialiser le formulaire et donc le vider complètement pour pouvoir recommencer la saisie de zéro avec le bouton « </w:t>
      </w:r>
      <w:r w:rsidRPr="00A232A7">
        <w:rPr>
          <w:b/>
        </w:rPr>
        <w:t>Réinitialiser</w:t>
      </w:r>
      <w:r>
        <w:t> » (pour la sécurité une « </w:t>
      </w:r>
      <w:r w:rsidRPr="00A232A7">
        <w:rPr>
          <w:b/>
        </w:rPr>
        <w:t>Message box</w:t>
      </w:r>
      <w:r>
        <w:t> » permettant de valider la réinitialisation), ou pour finir annuler la saisie de formulaire et donc fermer automatiquement la fenêtre pour revenir à la fenêtre précédente qui est la « </w:t>
      </w:r>
      <w:r w:rsidRPr="008F70F4">
        <w:rPr>
          <w:b/>
        </w:rPr>
        <w:t>Gestion des réservations</w:t>
      </w:r>
      <w:r>
        <w:t xml:space="preserve"> » avec le bouton « </w:t>
      </w:r>
      <w:r w:rsidRPr="00A232A7">
        <w:rPr>
          <w:b/>
        </w:rPr>
        <w:t>Annuler</w:t>
      </w:r>
      <w:r>
        <w:t> ».</w:t>
      </w:r>
    </w:p>
    <w:p w:rsidR="00354414" w:rsidRDefault="00354414" w:rsidP="00354414"/>
    <w:p w:rsidR="00354414" w:rsidRDefault="00354414" w:rsidP="00354414"/>
    <w:p w:rsidR="00354414" w:rsidRDefault="00354414" w:rsidP="00354414">
      <w:pPr>
        <w:pStyle w:val="Titre3"/>
      </w:pPr>
      <w:bookmarkStart w:id="717" w:name="_Toc124435804"/>
      <w:r>
        <w:t>Partie Modification d’une réservation</w:t>
      </w:r>
      <w:bookmarkEnd w:id="717"/>
    </w:p>
    <w:p w:rsidR="00354414" w:rsidRDefault="00354414" w:rsidP="00354414"/>
    <w:p w:rsidR="00354414" w:rsidRDefault="00354414" w:rsidP="00405646">
      <w:pPr>
        <w:jc w:val="both"/>
        <w:pPrChange w:id="718" w:author="59011-14-07" w:date="2023-01-12T16:51:00Z">
          <w:pPr/>
        </w:pPrChange>
      </w:pPr>
      <w:r>
        <w:t>Pour la modification du formulaire le réceptionniste devra sélectionner un client qui se situe dans la liste des réservations de la fenêtre « </w:t>
      </w:r>
      <w:r w:rsidRPr="008F70F4">
        <w:rPr>
          <w:b/>
        </w:rPr>
        <w:t>Gestion des réservations</w:t>
      </w:r>
      <w:r>
        <w:t> » et appuyer sur le bouton de modification. Une fois que le réceptionniste aura sélectionné un client dans cette liste, la fenêtre du formulaire s’ouvrira avec toutes les informations pré remplies (les informations client, les détails de la réservation avec toutes les possibles chambres et prestations que le client aura demandées, …). Le réceptionniste pourra ainsi ajouter de nouvelles prestations, modifier celles déjà demandées ou les supprimer dans le cas où la prestation pourrait ne pas être assurée. Les informations client elles seraient grisées et on ne pourrait pas interagir avec celles-ci. Pour valider les modifications de la réservation, le réceptionniste devra appuyer sur le bouton valider ce qui appliquera les modifications dans la base de données. Si finalement il n’y a aucune modification à effectuer le réceptionniste pourra appuyer sur le bouton « Annuler » ce qui fermera la fenêtre mais ne changera rien dans la base de données.</w:t>
      </w:r>
    </w:p>
    <w:p w:rsidR="00354414" w:rsidRDefault="00354414" w:rsidP="00354414"/>
    <w:p w:rsidR="00354414" w:rsidRDefault="00354414" w:rsidP="00354414">
      <w:pPr>
        <w:pStyle w:val="Titre3"/>
      </w:pPr>
      <w:bookmarkStart w:id="719" w:name="_Toc124435805"/>
      <w:r>
        <w:t>Partie Suppression d’une réservation</w:t>
      </w:r>
      <w:bookmarkEnd w:id="719"/>
    </w:p>
    <w:p w:rsidR="00354414" w:rsidRDefault="00354414" w:rsidP="00354414"/>
    <w:p w:rsidR="00354414" w:rsidRPr="009B51D7" w:rsidRDefault="00354414" w:rsidP="00405646">
      <w:pPr>
        <w:jc w:val="both"/>
        <w:pPrChange w:id="720" w:author="59011-14-07" w:date="2023-01-12T16:51:00Z">
          <w:pPr/>
        </w:pPrChange>
      </w:pPr>
      <w:r>
        <w:t xml:space="preserve">Pour la partie suppression du formulaire le réceptionniste devra sélectionner un client qui se situe dans la liste des réservations de la fenêtre « </w:t>
      </w:r>
      <w:r w:rsidRPr="009F1B0C">
        <w:rPr>
          <w:b/>
        </w:rPr>
        <w:t>Gestion des réservations</w:t>
      </w:r>
      <w:r>
        <w:t> » et appuyer sur le bouton de suppression. Une fois que le réceptionniste aura sélectionné un client dans cette liste, la fenêtre du formulaire s’ouvrira avec toutes les informations pré remplies. Tous les champs seront grisés et on ne pourra pas interagir avec ceux-ci. Le réceptionniste pourra ainsi soit valider la suppression de la réservation avec le bouton « Valider » ce qui supprimera la réservation de la base de données soit fermer la fenêtre avec le bouton « Annuler » ce qui fermera la fenêtre mais ne changera rien dans la base de données. </w:t>
      </w:r>
    </w:p>
    <w:p w:rsidR="00354414" w:rsidRPr="00354414" w:rsidRDefault="00354414" w:rsidP="00354414"/>
    <w:p w:rsidR="00F77573" w:rsidRDefault="00A57711" w:rsidP="00DE2CAF">
      <w:pPr>
        <w:pStyle w:val="Titre1"/>
        <w:rPr>
          <w:rFonts w:eastAsia="Ubuntu"/>
        </w:rPr>
      </w:pPr>
      <w:bookmarkStart w:id="721" w:name="_Toc124435806"/>
      <w:r>
        <w:rPr>
          <w:rFonts w:eastAsia="Ubuntu"/>
        </w:rPr>
        <w:t>INFORMATIONS SUPPLÉMENTAIRES</w:t>
      </w:r>
      <w:bookmarkEnd w:id="721"/>
    </w:p>
    <w:p w:rsidR="00F77573" w:rsidRDefault="00A57711" w:rsidP="00536A7E">
      <w:pPr>
        <w:pStyle w:val="Titre2"/>
        <w:ind w:firstLine="720"/>
        <w:rPr>
          <w:rFonts w:eastAsia="Ubuntu"/>
        </w:rPr>
      </w:pPr>
      <w:bookmarkStart w:id="722" w:name="_Toc124435807"/>
      <w:r>
        <w:rPr>
          <w:rFonts w:eastAsia="Ubuntu"/>
        </w:rPr>
        <w:t>Équipe</w:t>
      </w:r>
      <w:bookmarkEnd w:id="722"/>
    </w:p>
    <w:p w:rsidR="00F77573" w:rsidRDefault="00F77573" w:rsidP="00536A7E">
      <w:pPr>
        <w:jc w:val="both"/>
        <w:rPr>
          <w:rFonts w:ascii="Ubuntu" w:eastAsia="Ubuntu" w:hAnsi="Ubuntu" w:cs="Ubuntu"/>
          <w:sz w:val="26"/>
          <w:szCs w:val="26"/>
        </w:rPr>
      </w:pPr>
    </w:p>
    <w:tbl>
      <w:tblPr>
        <w:tblStyle w:val="a0"/>
        <w:tblW w:w="94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7095"/>
      </w:tblGrid>
      <w:tr w:rsidR="00F77573">
        <w:trPr>
          <w:trHeight w:val="300"/>
        </w:trPr>
        <w:tc>
          <w:tcPr>
            <w:tcW w:w="2370" w:type="dxa"/>
            <w:tcBorders>
              <w:top w:val="single" w:sz="6" w:space="0" w:color="000000"/>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Antoine Deletang</w:t>
            </w:r>
          </w:p>
        </w:tc>
        <w:tc>
          <w:tcPr>
            <w:tcW w:w="709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François Manier</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Alexandre Bertrand</w:t>
            </w:r>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r w:rsidR="00F77573">
        <w:trPr>
          <w:trHeight w:val="300"/>
        </w:trPr>
        <w:tc>
          <w:tcPr>
            <w:tcW w:w="2370" w:type="dxa"/>
            <w:tcBorders>
              <w:top w:val="single" w:sz="6" w:space="0" w:color="CCCCCC"/>
              <w:left w:val="single" w:sz="6" w:space="0" w:color="000000"/>
              <w:bottom w:val="single" w:sz="6" w:space="0" w:color="000000"/>
              <w:right w:val="single" w:sz="6" w:space="0" w:color="CCCCCC"/>
            </w:tcBorders>
            <w:tcMar>
              <w:top w:w="40" w:type="dxa"/>
              <w:left w:w="40" w:type="dxa"/>
              <w:bottom w:w="40" w:type="dxa"/>
              <w:right w:w="40" w:type="dxa"/>
            </w:tcMar>
            <w:vAlign w:val="bottom"/>
          </w:tcPr>
          <w:p w:rsidR="00F77573" w:rsidRDefault="00A57711">
            <w:pPr>
              <w:widowControl w:val="0"/>
              <w:jc w:val="both"/>
              <w:rPr>
                <w:rFonts w:ascii="Ubuntu" w:eastAsia="Ubuntu" w:hAnsi="Ubuntu" w:cs="Ubuntu"/>
              </w:rPr>
            </w:pPr>
            <w:r>
              <w:rPr>
                <w:rFonts w:ascii="Ubuntu" w:eastAsia="Ubuntu" w:hAnsi="Ubuntu" w:cs="Ubuntu"/>
              </w:rPr>
              <w:t xml:space="preserve">Yoan </w:t>
            </w:r>
            <w:proofErr w:type="spellStart"/>
            <w:r>
              <w:rPr>
                <w:rFonts w:ascii="Ubuntu" w:eastAsia="Ubuntu" w:hAnsi="Ubuntu" w:cs="Ubuntu"/>
              </w:rPr>
              <w:t>Deconinck</w:t>
            </w:r>
            <w:proofErr w:type="spellEnd"/>
          </w:p>
        </w:tc>
        <w:tc>
          <w:tcPr>
            <w:tcW w:w="70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rsidR="00F77573" w:rsidRDefault="00F77573">
            <w:pPr>
              <w:widowControl w:val="0"/>
              <w:jc w:val="both"/>
              <w:rPr>
                <w:rFonts w:ascii="Ubuntu" w:eastAsia="Ubuntu" w:hAnsi="Ubuntu" w:cs="Ubuntu"/>
              </w:rPr>
            </w:pPr>
          </w:p>
        </w:tc>
      </w:tr>
    </w:tbl>
    <w:p w:rsidR="00F77573" w:rsidRDefault="00F77573">
      <w:pPr>
        <w:jc w:val="both"/>
        <w:rPr>
          <w:rFonts w:ascii="Ubuntu" w:eastAsia="Ubuntu" w:hAnsi="Ubuntu" w:cs="Ubuntu"/>
          <w:sz w:val="26"/>
          <w:szCs w:val="26"/>
          <w:u w:val="single"/>
        </w:rPr>
      </w:pPr>
    </w:p>
    <w:p w:rsidR="00F77573" w:rsidRDefault="00F77573">
      <w:pPr>
        <w:jc w:val="both"/>
        <w:rPr>
          <w:rFonts w:ascii="Ubuntu" w:eastAsia="Ubuntu" w:hAnsi="Ubuntu" w:cs="Ubuntu"/>
          <w:sz w:val="26"/>
          <w:szCs w:val="26"/>
          <w:u w:val="single"/>
        </w:rPr>
      </w:pPr>
    </w:p>
    <w:p w:rsidR="00F77573" w:rsidRDefault="00A57711" w:rsidP="00536A7E">
      <w:pPr>
        <w:pStyle w:val="Titre2"/>
        <w:ind w:firstLine="720"/>
        <w:rPr>
          <w:rFonts w:eastAsia="Ubuntu"/>
        </w:rPr>
      </w:pPr>
      <w:bookmarkStart w:id="723" w:name="_Toc124435808"/>
      <w:r>
        <w:rPr>
          <w:rFonts w:eastAsia="Ubuntu"/>
        </w:rPr>
        <w:t>Maquettes</w:t>
      </w:r>
      <w:bookmarkEnd w:id="723"/>
    </w:p>
    <w:p w:rsidR="00F77573" w:rsidRDefault="00F77573">
      <w:pPr>
        <w:ind w:firstLine="720"/>
        <w:jc w:val="both"/>
        <w:rPr>
          <w:rFonts w:ascii="Ubuntu" w:eastAsia="Ubuntu" w:hAnsi="Ubuntu" w:cs="Ubuntu"/>
          <w:color w:val="0B5394"/>
          <w:sz w:val="26"/>
          <w:szCs w:val="26"/>
          <w:u w:val="single"/>
        </w:rPr>
      </w:pPr>
    </w:p>
    <w:p w:rsidR="00F77573" w:rsidRDefault="00A57711">
      <w:pPr>
        <w:jc w:val="both"/>
        <w:rPr>
          <w:rFonts w:ascii="Ubuntu" w:eastAsia="Ubuntu" w:hAnsi="Ubuntu" w:cs="Ubuntu"/>
        </w:rPr>
      </w:pPr>
      <w:r>
        <w:rPr>
          <w:rFonts w:ascii="Ubuntu" w:eastAsia="Ubuntu" w:hAnsi="Ubuntu" w:cs="Ubuntu"/>
          <w:sz w:val="24"/>
          <w:szCs w:val="24"/>
        </w:rPr>
        <w:tab/>
      </w:r>
      <w:r>
        <w:rPr>
          <w:rFonts w:ascii="Ubuntu" w:eastAsia="Ubuntu" w:hAnsi="Ubuntu" w:cs="Ubuntu"/>
        </w:rPr>
        <w:t>Voici les maquettes réalisées via les idées reçues du client, celles-ci ne sont pas définitives et seront proposées au client comme solution.</w:t>
      </w:r>
    </w:p>
    <w:p w:rsidR="00F77573" w:rsidRDefault="00F77573">
      <w:pPr>
        <w:jc w:val="both"/>
        <w:rPr>
          <w:rFonts w:ascii="Ubuntu" w:eastAsia="Ubuntu" w:hAnsi="Ubuntu" w:cs="Ubuntu"/>
        </w:rPr>
      </w:pPr>
    </w:p>
    <w:p w:rsidR="00F77573" w:rsidRDefault="00A57711" w:rsidP="00DE2CAF">
      <w:pPr>
        <w:pStyle w:val="Titre3"/>
        <w:rPr>
          <w:rFonts w:eastAsia="Ubuntu"/>
        </w:rPr>
      </w:pPr>
      <w:bookmarkStart w:id="724" w:name="_Toc124435809"/>
      <w:r>
        <w:rPr>
          <w:rFonts w:eastAsia="Ubuntu"/>
        </w:rPr>
        <w:t>Maquette PC</w:t>
      </w:r>
      <w:bookmarkEnd w:id="724"/>
    </w:p>
    <w:p w:rsidR="00F77573" w:rsidRDefault="00F77573">
      <w:pPr>
        <w:jc w:val="both"/>
        <w:rPr>
          <w:rFonts w:ascii="Ubuntu" w:eastAsia="Ubuntu" w:hAnsi="Ubuntu" w:cs="Ubuntu"/>
        </w:rPr>
      </w:pPr>
    </w:p>
    <w:p w:rsidR="00F77573" w:rsidRDefault="00F77573">
      <w:pPr>
        <w:ind w:left="720"/>
        <w:rPr>
          <w:sz w:val="26"/>
          <w:szCs w:val="26"/>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pPr>
        <w:rPr>
          <w:rFonts w:ascii="Ubuntu" w:eastAsia="Ubuntu" w:hAnsi="Ubuntu" w:cs="Ubuntu"/>
          <w:sz w:val="24"/>
          <w:szCs w:val="24"/>
        </w:rPr>
      </w:pPr>
    </w:p>
    <w:p w:rsidR="00F77573" w:rsidRDefault="00F77573" w:rsidP="00901821">
      <w:pPr>
        <w:pStyle w:val="Titre2"/>
        <w:numPr>
          <w:ilvl w:val="0"/>
          <w:numId w:val="0"/>
        </w:numPr>
      </w:pPr>
    </w:p>
    <w:sectPr w:rsidR="00F77573" w:rsidSect="00107A01">
      <w:footerReference w:type="default" r:id="rId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564" w:rsidRDefault="00673564">
      <w:pPr>
        <w:spacing w:after="0" w:line="240" w:lineRule="auto"/>
      </w:pPr>
      <w:r>
        <w:separator/>
      </w:r>
    </w:p>
  </w:endnote>
  <w:endnote w:type="continuationSeparator" w:id="0">
    <w:p w:rsidR="00673564" w:rsidRDefault="00673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564" w:rsidRDefault="00673564" w:rsidP="00A57711">
    <w:pPr>
      <w:pStyle w:val="Pieddepage"/>
      <w:tabs>
        <w:tab w:val="clear" w:pos="9072"/>
        <w:tab w:val="left" w:pos="0"/>
        <w:tab w:val="right" w:pos="9029"/>
      </w:tabs>
    </w:pPr>
    <w:r>
      <w:t>AFPA Dunkerque</w:t>
    </w:r>
    <w:r>
      <w:tab/>
    </w:r>
    <w:r>
      <w:tab/>
      <w:t xml:space="preserve"> Page </w:t>
    </w:r>
    <w:sdt>
      <w:sdtPr>
        <w:id w:val="-727370742"/>
        <w:docPartObj>
          <w:docPartGallery w:val="Page Numbers (Bottom of Page)"/>
          <w:docPartUnique/>
        </w:docPartObj>
      </w:sdtPr>
      <w:sdtContent>
        <w:r>
          <w:fldChar w:fldCharType="begin"/>
        </w:r>
        <w:r>
          <w:instrText>PAGE   \* MERGEFORMAT</w:instrText>
        </w:r>
        <w:r>
          <w:fldChar w:fldCharType="separate"/>
        </w:r>
        <w:r w:rsidR="007315BC" w:rsidRPr="007315BC">
          <w:rPr>
            <w:noProof/>
            <w:lang w:val="fr-FR"/>
          </w:rPr>
          <w:t>9</w:t>
        </w:r>
        <w:r>
          <w:fldChar w:fldCharType="end"/>
        </w:r>
      </w:sdtContent>
    </w:sdt>
  </w:p>
  <w:p w:rsidR="00673564" w:rsidRDefault="00673564">
    <w:pP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564" w:rsidRDefault="00673564">
      <w:pPr>
        <w:spacing w:after="0" w:line="240" w:lineRule="auto"/>
      </w:pPr>
      <w:r>
        <w:separator/>
      </w:r>
    </w:p>
  </w:footnote>
  <w:footnote w:type="continuationSeparator" w:id="0">
    <w:p w:rsidR="00673564" w:rsidRDefault="00673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651A3"/>
    <w:multiLevelType w:val="multilevel"/>
    <w:tmpl w:val="60367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455899"/>
    <w:multiLevelType w:val="hybridMultilevel"/>
    <w:tmpl w:val="439C0B4A"/>
    <w:lvl w:ilvl="0" w:tplc="F946BFF2">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D54624"/>
    <w:multiLevelType w:val="hybridMultilevel"/>
    <w:tmpl w:val="7E26052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04A6052"/>
    <w:multiLevelType w:val="multilevel"/>
    <w:tmpl w:val="E3AAAC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25C3A46"/>
    <w:multiLevelType w:val="hybridMultilevel"/>
    <w:tmpl w:val="16B6C1C0"/>
    <w:lvl w:ilvl="0" w:tplc="B0CE6D2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35F01E7"/>
    <w:multiLevelType w:val="multilevel"/>
    <w:tmpl w:val="FE9086D4"/>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351E10D5"/>
    <w:multiLevelType w:val="multilevel"/>
    <w:tmpl w:val="D0E8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DC4D92"/>
    <w:multiLevelType w:val="multilevel"/>
    <w:tmpl w:val="79BA6386"/>
    <w:lvl w:ilvl="0">
      <w:start w:val="1"/>
      <w:numFmt w:val="decimal"/>
      <w:lvlText w:val="%1."/>
      <w:lvlJc w:val="left"/>
      <w:pPr>
        <w:ind w:left="720" w:hanging="360"/>
      </w:pPr>
    </w:lvl>
    <w:lvl w:ilvl="1">
      <w:start w:val="1"/>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49B26AA5"/>
    <w:multiLevelType w:val="hybridMultilevel"/>
    <w:tmpl w:val="D74AE99C"/>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AE15AEE"/>
    <w:multiLevelType w:val="multilevel"/>
    <w:tmpl w:val="538ED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B7747"/>
    <w:multiLevelType w:val="hybridMultilevel"/>
    <w:tmpl w:val="AB8C85F2"/>
    <w:lvl w:ilvl="0" w:tplc="213674B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1194376"/>
    <w:multiLevelType w:val="multilevel"/>
    <w:tmpl w:val="AC689D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6E230746"/>
    <w:multiLevelType w:val="hybridMultilevel"/>
    <w:tmpl w:val="510EF52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017803"/>
    <w:multiLevelType w:val="multilevel"/>
    <w:tmpl w:val="9B50CB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8A2956"/>
    <w:multiLevelType w:val="hybridMultilevel"/>
    <w:tmpl w:val="F7E0FB9E"/>
    <w:lvl w:ilvl="0" w:tplc="FF0C31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0"/>
  </w:num>
  <w:num w:numId="5">
    <w:abstractNumId w:val="6"/>
  </w:num>
  <w:num w:numId="6">
    <w:abstractNumId w:val="3"/>
  </w:num>
  <w:num w:numId="7">
    <w:abstractNumId w:val="7"/>
  </w:num>
  <w:num w:numId="8">
    <w:abstractNumId w:val="2"/>
  </w:num>
  <w:num w:numId="9">
    <w:abstractNumId w:val="4"/>
  </w:num>
  <w:num w:numId="10">
    <w:abstractNumId w:val="14"/>
  </w:num>
  <w:num w:numId="11">
    <w:abstractNumId w:val="8"/>
  </w:num>
  <w:num w:numId="12">
    <w:abstractNumId w:val="12"/>
  </w:num>
  <w:num w:numId="13">
    <w:abstractNumId w:val="1"/>
  </w:num>
  <w:num w:numId="14">
    <w:abstractNumId w:val="10"/>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59011-14-07">
    <w15:presenceInfo w15:providerId="None" w15:userId="59011-14-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573"/>
    <w:rsid w:val="0000401D"/>
    <w:rsid w:val="00107A01"/>
    <w:rsid w:val="00150206"/>
    <w:rsid w:val="001750A5"/>
    <w:rsid w:val="001960BC"/>
    <w:rsid w:val="001A47EF"/>
    <w:rsid w:val="002B645C"/>
    <w:rsid w:val="00354414"/>
    <w:rsid w:val="00405646"/>
    <w:rsid w:val="00442BB1"/>
    <w:rsid w:val="004F47D2"/>
    <w:rsid w:val="00536A7E"/>
    <w:rsid w:val="005867E1"/>
    <w:rsid w:val="005B3B36"/>
    <w:rsid w:val="00673564"/>
    <w:rsid w:val="006E7396"/>
    <w:rsid w:val="007259B0"/>
    <w:rsid w:val="007315BC"/>
    <w:rsid w:val="007E3801"/>
    <w:rsid w:val="007F0C23"/>
    <w:rsid w:val="00901821"/>
    <w:rsid w:val="00A57711"/>
    <w:rsid w:val="00AD764B"/>
    <w:rsid w:val="00B176F6"/>
    <w:rsid w:val="00B46CDA"/>
    <w:rsid w:val="00BE7539"/>
    <w:rsid w:val="00D21FBD"/>
    <w:rsid w:val="00D607CD"/>
    <w:rsid w:val="00DE2CAF"/>
    <w:rsid w:val="00E64FE4"/>
    <w:rsid w:val="00F03107"/>
    <w:rsid w:val="00F77573"/>
    <w:rsid w:val="00FD56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484C"/>
  <w15:docId w15:val="{431F2A61-ECE1-4451-8516-D07B00C8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7D2"/>
  </w:style>
  <w:style w:type="paragraph" w:styleId="Titre1">
    <w:name w:val="heading 1"/>
    <w:basedOn w:val="Normal"/>
    <w:next w:val="Normal"/>
    <w:link w:val="Titre1Car"/>
    <w:uiPriority w:val="9"/>
    <w:qFormat/>
    <w:rsid w:val="00901821"/>
    <w:pPr>
      <w:keepNext/>
      <w:keepLines/>
      <w:pageBreakBefore/>
      <w:numPr>
        <w:numId w:val="15"/>
      </w:numPr>
      <w:spacing w:before="400" w:after="40" w:line="240" w:lineRule="auto"/>
      <w:outlineLvl w:val="0"/>
      <w:pPrChange w:id="0" w:author="59011-14-07" w:date="2023-01-12T14:50:00Z">
        <w:pPr>
          <w:keepNext/>
          <w:keepLines/>
          <w:pageBreakBefore/>
          <w:numPr>
            <w:numId w:val="15"/>
          </w:numPr>
          <w:spacing w:before="400" w:after="40"/>
          <w:ind w:left="432" w:hanging="432"/>
          <w:outlineLvl w:val="0"/>
        </w:pPr>
      </w:pPrChange>
    </w:pPr>
    <w:rPr>
      <w:rFonts w:asciiTheme="majorHAnsi" w:eastAsiaTheme="majorEastAsia" w:hAnsiTheme="majorHAnsi" w:cstheme="majorBidi"/>
      <w:caps/>
      <w:color w:val="244061" w:themeColor="accent1" w:themeShade="80"/>
      <w:sz w:val="36"/>
      <w:szCs w:val="36"/>
      <w:rPrChange w:id="0" w:author="59011-14-07" w:date="2023-01-12T14:50:00Z">
        <w:rPr>
          <w:rFonts w:asciiTheme="majorHAnsi" w:eastAsiaTheme="majorEastAsia" w:hAnsiTheme="majorHAnsi" w:cstheme="majorBidi"/>
          <w:color w:val="244061" w:themeColor="accent1" w:themeShade="80"/>
          <w:sz w:val="36"/>
          <w:szCs w:val="36"/>
          <w:lang w:val="fr" w:eastAsia="fr-FR" w:bidi="ar-SA"/>
        </w:rPr>
      </w:rPrChange>
    </w:rPr>
  </w:style>
  <w:style w:type="paragraph" w:styleId="Titre2">
    <w:name w:val="heading 2"/>
    <w:basedOn w:val="Normal"/>
    <w:next w:val="Normal"/>
    <w:link w:val="Titre2Car"/>
    <w:uiPriority w:val="9"/>
    <w:unhideWhenUsed/>
    <w:qFormat/>
    <w:rsid w:val="00901821"/>
    <w:pPr>
      <w:keepNext/>
      <w:keepLines/>
      <w:numPr>
        <w:ilvl w:val="1"/>
        <w:numId w:val="15"/>
      </w:numPr>
      <w:tabs>
        <w:tab w:val="left" w:pos="851"/>
      </w:tabs>
      <w:spacing w:before="40" w:after="0" w:line="240" w:lineRule="auto"/>
      <w:ind w:left="1427"/>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unhideWhenUsed/>
    <w:qFormat/>
    <w:rsid w:val="00901821"/>
    <w:pPr>
      <w:keepNext/>
      <w:keepLines/>
      <w:numPr>
        <w:ilvl w:val="2"/>
        <w:numId w:val="15"/>
      </w:numPr>
      <w:spacing w:before="40" w:after="0" w:line="240" w:lineRule="auto"/>
      <w:ind w:left="2160"/>
      <w:outlineLvl w:val="2"/>
    </w:pPr>
    <w:rPr>
      <w:rFonts w:asciiTheme="majorHAnsi" w:eastAsiaTheme="majorEastAsia" w:hAnsiTheme="majorHAnsi" w:cstheme="majorBidi"/>
      <w:color w:val="365F91" w:themeColor="accent1" w:themeShade="BF"/>
      <w:sz w:val="28"/>
      <w:szCs w:val="28"/>
    </w:rPr>
  </w:style>
  <w:style w:type="paragraph" w:styleId="Titre4">
    <w:name w:val="heading 4"/>
    <w:basedOn w:val="Normal"/>
    <w:next w:val="Normal"/>
    <w:link w:val="Titre4Car"/>
    <w:uiPriority w:val="9"/>
    <w:unhideWhenUsed/>
    <w:qFormat/>
    <w:rsid w:val="00901821"/>
    <w:pPr>
      <w:keepNext/>
      <w:keepLines/>
      <w:numPr>
        <w:ilvl w:val="3"/>
        <w:numId w:val="15"/>
      </w:numPr>
      <w:spacing w:before="40" w:after="0"/>
      <w:ind w:left="2304"/>
      <w:outlineLvl w:val="3"/>
    </w:pPr>
    <w:rPr>
      <w:rFonts w:asciiTheme="majorHAnsi" w:eastAsiaTheme="majorEastAsia" w:hAnsiTheme="majorHAnsi" w:cstheme="majorBidi"/>
      <w:color w:val="365F91" w:themeColor="accent1" w:themeShade="BF"/>
      <w:sz w:val="24"/>
      <w:szCs w:val="24"/>
    </w:rPr>
  </w:style>
  <w:style w:type="paragraph" w:styleId="Titre5">
    <w:name w:val="heading 5"/>
    <w:basedOn w:val="Normal"/>
    <w:next w:val="Normal"/>
    <w:link w:val="Titre5Car"/>
    <w:uiPriority w:val="9"/>
    <w:unhideWhenUsed/>
    <w:qFormat/>
    <w:rsid w:val="00901821"/>
    <w:pPr>
      <w:keepNext/>
      <w:keepLines/>
      <w:numPr>
        <w:ilvl w:val="4"/>
        <w:numId w:val="15"/>
      </w:numPr>
      <w:spacing w:before="40" w:after="0"/>
      <w:ind w:left="2448"/>
      <w:outlineLvl w:val="4"/>
    </w:pPr>
    <w:rPr>
      <w:rFonts w:asciiTheme="majorHAnsi" w:eastAsiaTheme="majorEastAsia" w:hAnsiTheme="majorHAnsi" w:cstheme="majorBidi"/>
      <w:caps/>
      <w:color w:val="365F91" w:themeColor="accent1" w:themeShade="BF"/>
    </w:rPr>
  </w:style>
  <w:style w:type="paragraph" w:styleId="Titre6">
    <w:name w:val="heading 6"/>
    <w:basedOn w:val="Normal"/>
    <w:next w:val="Normal"/>
    <w:link w:val="Titre6Car"/>
    <w:uiPriority w:val="9"/>
    <w:unhideWhenUsed/>
    <w:qFormat/>
    <w:rsid w:val="004F47D2"/>
    <w:pPr>
      <w:keepNext/>
      <w:keepLines/>
      <w:numPr>
        <w:ilvl w:val="5"/>
        <w:numId w:val="15"/>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basedOn w:val="Normal"/>
    <w:next w:val="Normal"/>
    <w:link w:val="Titre7Car"/>
    <w:uiPriority w:val="9"/>
    <w:semiHidden/>
    <w:unhideWhenUsed/>
    <w:qFormat/>
    <w:rsid w:val="004F47D2"/>
    <w:pPr>
      <w:keepNext/>
      <w:keepLines/>
      <w:numPr>
        <w:ilvl w:val="6"/>
        <w:numId w:val="15"/>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basedOn w:val="Normal"/>
    <w:next w:val="Normal"/>
    <w:link w:val="Titre8Car"/>
    <w:uiPriority w:val="9"/>
    <w:semiHidden/>
    <w:unhideWhenUsed/>
    <w:qFormat/>
    <w:rsid w:val="004F47D2"/>
    <w:pPr>
      <w:keepNext/>
      <w:keepLines/>
      <w:numPr>
        <w:ilvl w:val="7"/>
        <w:numId w:val="15"/>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basedOn w:val="Normal"/>
    <w:next w:val="Normal"/>
    <w:link w:val="Titre9Car"/>
    <w:uiPriority w:val="9"/>
    <w:semiHidden/>
    <w:unhideWhenUsed/>
    <w:qFormat/>
    <w:rsid w:val="004F47D2"/>
    <w:pPr>
      <w:keepNext/>
      <w:keepLines/>
      <w:numPr>
        <w:ilvl w:val="8"/>
        <w:numId w:val="15"/>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4F47D2"/>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4F47D2"/>
    <w:pPr>
      <w:numPr>
        <w:ilvl w:val="1"/>
      </w:numPr>
      <w:spacing w:after="240" w:line="240" w:lineRule="auto"/>
    </w:pPr>
    <w:rPr>
      <w:rFonts w:asciiTheme="majorHAnsi" w:eastAsiaTheme="majorEastAsia" w:hAnsiTheme="majorHAnsi" w:cstheme="majorBidi"/>
      <w:color w:val="4F81BD"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Titre7Car">
    <w:name w:val="Titre 7 Car"/>
    <w:basedOn w:val="Policepardfaut"/>
    <w:link w:val="Titre7"/>
    <w:uiPriority w:val="9"/>
    <w:semiHidden/>
    <w:rsid w:val="004F47D2"/>
    <w:rPr>
      <w:rFonts w:asciiTheme="majorHAnsi" w:eastAsiaTheme="majorEastAsia" w:hAnsiTheme="majorHAnsi" w:cstheme="majorBidi"/>
      <w:b/>
      <w:bCs/>
      <w:color w:val="244061" w:themeColor="accent1" w:themeShade="80"/>
    </w:rPr>
  </w:style>
  <w:style w:type="paragraph" w:customStyle="1" w:styleId="Style1">
    <w:name w:val="Style1"/>
    <w:basedOn w:val="Normal"/>
    <w:link w:val="Style1Car"/>
    <w:rsid w:val="004F47D2"/>
    <w:rPr>
      <w:rFonts w:ascii="Ubuntu" w:eastAsia="Ubuntu" w:hAnsi="Ubuntu" w:cs="Ubuntu"/>
      <w:b/>
      <w:color w:val="073763"/>
      <w:sz w:val="28"/>
      <w:szCs w:val="28"/>
      <w:u w:val="single"/>
    </w:rPr>
  </w:style>
  <w:style w:type="paragraph" w:customStyle="1" w:styleId="Style2">
    <w:name w:val="Style2"/>
    <w:basedOn w:val="Normal"/>
    <w:link w:val="Style2Car"/>
    <w:rsid w:val="004F47D2"/>
    <w:pPr>
      <w:ind w:firstLine="720"/>
      <w:jc w:val="both"/>
    </w:pPr>
    <w:rPr>
      <w:rFonts w:ascii="Ubuntu" w:eastAsia="Ubuntu" w:hAnsi="Ubuntu" w:cs="Ubuntu"/>
      <w:color w:val="0B5394"/>
      <w:sz w:val="26"/>
      <w:szCs w:val="26"/>
      <w:u w:val="single"/>
    </w:rPr>
  </w:style>
  <w:style w:type="character" w:customStyle="1" w:styleId="Style1Car">
    <w:name w:val="Style1 Car"/>
    <w:basedOn w:val="Policepardfaut"/>
    <w:link w:val="Style1"/>
    <w:rsid w:val="004F47D2"/>
    <w:rPr>
      <w:rFonts w:ascii="Ubuntu" w:eastAsia="Ubuntu" w:hAnsi="Ubuntu" w:cs="Ubuntu"/>
      <w:b/>
      <w:color w:val="073763"/>
      <w:sz w:val="28"/>
      <w:szCs w:val="28"/>
      <w:u w:val="single"/>
    </w:rPr>
  </w:style>
  <w:style w:type="character" w:customStyle="1" w:styleId="Titre1Car">
    <w:name w:val="Titre 1 Car"/>
    <w:basedOn w:val="Policepardfaut"/>
    <w:link w:val="Titre1"/>
    <w:uiPriority w:val="9"/>
    <w:rsid w:val="00901821"/>
    <w:rPr>
      <w:rFonts w:asciiTheme="majorHAnsi" w:eastAsiaTheme="majorEastAsia" w:hAnsiTheme="majorHAnsi" w:cstheme="majorBidi"/>
      <w:caps/>
      <w:color w:val="244061" w:themeColor="accent1" w:themeShade="80"/>
      <w:sz w:val="36"/>
      <w:szCs w:val="36"/>
    </w:rPr>
  </w:style>
  <w:style w:type="character" w:customStyle="1" w:styleId="Style2Car">
    <w:name w:val="Style2 Car"/>
    <w:basedOn w:val="Policepardfaut"/>
    <w:link w:val="Style2"/>
    <w:rsid w:val="004F47D2"/>
    <w:rPr>
      <w:rFonts w:ascii="Ubuntu" w:eastAsia="Ubuntu" w:hAnsi="Ubuntu" w:cs="Ubuntu"/>
      <w:color w:val="0B5394"/>
      <w:sz w:val="26"/>
      <w:szCs w:val="26"/>
      <w:u w:val="single"/>
    </w:rPr>
  </w:style>
  <w:style w:type="character" w:customStyle="1" w:styleId="Titre2Car">
    <w:name w:val="Titre 2 Car"/>
    <w:basedOn w:val="Policepardfaut"/>
    <w:link w:val="Titre2"/>
    <w:uiPriority w:val="9"/>
    <w:rsid w:val="00901821"/>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rsid w:val="00901821"/>
    <w:rPr>
      <w:rFonts w:asciiTheme="majorHAnsi" w:eastAsiaTheme="majorEastAsia" w:hAnsiTheme="majorHAnsi" w:cstheme="majorBidi"/>
      <w:color w:val="365F91" w:themeColor="accent1" w:themeShade="BF"/>
      <w:sz w:val="28"/>
      <w:szCs w:val="28"/>
    </w:rPr>
  </w:style>
  <w:style w:type="character" w:customStyle="1" w:styleId="Titre4Car">
    <w:name w:val="Titre 4 Car"/>
    <w:basedOn w:val="Policepardfaut"/>
    <w:link w:val="Titre4"/>
    <w:uiPriority w:val="9"/>
    <w:rsid w:val="00901821"/>
    <w:rPr>
      <w:rFonts w:asciiTheme="majorHAnsi" w:eastAsiaTheme="majorEastAsia" w:hAnsiTheme="majorHAnsi" w:cstheme="majorBidi"/>
      <w:color w:val="365F91" w:themeColor="accent1" w:themeShade="BF"/>
      <w:sz w:val="24"/>
      <w:szCs w:val="24"/>
    </w:rPr>
  </w:style>
  <w:style w:type="character" w:customStyle="1" w:styleId="Titre5Car">
    <w:name w:val="Titre 5 Car"/>
    <w:basedOn w:val="Policepardfaut"/>
    <w:link w:val="Titre5"/>
    <w:uiPriority w:val="9"/>
    <w:rsid w:val="00901821"/>
    <w:rPr>
      <w:rFonts w:asciiTheme="majorHAnsi" w:eastAsiaTheme="majorEastAsia" w:hAnsiTheme="majorHAnsi" w:cstheme="majorBidi"/>
      <w:caps/>
      <w:color w:val="365F91" w:themeColor="accent1" w:themeShade="BF"/>
    </w:rPr>
  </w:style>
  <w:style w:type="character" w:customStyle="1" w:styleId="Titre6Car">
    <w:name w:val="Titre 6 Car"/>
    <w:basedOn w:val="Policepardfaut"/>
    <w:link w:val="Titre6"/>
    <w:uiPriority w:val="9"/>
    <w:rsid w:val="004F47D2"/>
    <w:rPr>
      <w:rFonts w:asciiTheme="majorHAnsi" w:eastAsiaTheme="majorEastAsia" w:hAnsiTheme="majorHAnsi" w:cstheme="majorBidi"/>
      <w:i/>
      <w:iCs/>
      <w:caps/>
      <w:color w:val="244061" w:themeColor="accent1" w:themeShade="80"/>
    </w:rPr>
  </w:style>
  <w:style w:type="character" w:customStyle="1" w:styleId="Titre8Car">
    <w:name w:val="Titre 8 Car"/>
    <w:basedOn w:val="Policepardfaut"/>
    <w:link w:val="Titre8"/>
    <w:uiPriority w:val="9"/>
    <w:semiHidden/>
    <w:rsid w:val="004F47D2"/>
    <w:rPr>
      <w:rFonts w:asciiTheme="majorHAnsi" w:eastAsiaTheme="majorEastAsia" w:hAnsiTheme="majorHAnsi" w:cstheme="majorBidi"/>
      <w:b/>
      <w:bCs/>
      <w:i/>
      <w:iCs/>
      <w:color w:val="244061" w:themeColor="accent1" w:themeShade="80"/>
    </w:rPr>
  </w:style>
  <w:style w:type="character" w:customStyle="1" w:styleId="Titre9Car">
    <w:name w:val="Titre 9 Car"/>
    <w:basedOn w:val="Policepardfaut"/>
    <w:link w:val="Titre9"/>
    <w:uiPriority w:val="9"/>
    <w:semiHidden/>
    <w:rsid w:val="004F47D2"/>
    <w:rPr>
      <w:rFonts w:asciiTheme="majorHAnsi" w:eastAsiaTheme="majorEastAsia" w:hAnsiTheme="majorHAnsi" w:cstheme="majorBidi"/>
      <w:i/>
      <w:iCs/>
      <w:color w:val="244061" w:themeColor="accent1" w:themeShade="80"/>
    </w:rPr>
  </w:style>
  <w:style w:type="paragraph" w:styleId="Lgende">
    <w:name w:val="caption"/>
    <w:basedOn w:val="Normal"/>
    <w:next w:val="Normal"/>
    <w:uiPriority w:val="35"/>
    <w:semiHidden/>
    <w:unhideWhenUsed/>
    <w:qFormat/>
    <w:rsid w:val="004F47D2"/>
    <w:pPr>
      <w:spacing w:line="240" w:lineRule="auto"/>
    </w:pPr>
    <w:rPr>
      <w:b/>
      <w:bCs/>
      <w:smallCaps/>
      <w:color w:val="1F497D" w:themeColor="text2"/>
    </w:rPr>
  </w:style>
  <w:style w:type="character" w:customStyle="1" w:styleId="TitreCar">
    <w:name w:val="Titre Car"/>
    <w:basedOn w:val="Policepardfaut"/>
    <w:link w:val="Titre"/>
    <w:uiPriority w:val="10"/>
    <w:rsid w:val="004F47D2"/>
    <w:rPr>
      <w:rFonts w:asciiTheme="majorHAnsi" w:eastAsiaTheme="majorEastAsia" w:hAnsiTheme="majorHAnsi" w:cstheme="majorBidi"/>
      <w:caps/>
      <w:color w:val="1F497D" w:themeColor="text2"/>
      <w:spacing w:val="-15"/>
      <w:sz w:val="72"/>
      <w:szCs w:val="72"/>
    </w:rPr>
  </w:style>
  <w:style w:type="character" w:customStyle="1" w:styleId="Sous-titreCar">
    <w:name w:val="Sous-titre Car"/>
    <w:basedOn w:val="Policepardfaut"/>
    <w:link w:val="Sous-titre"/>
    <w:uiPriority w:val="11"/>
    <w:rsid w:val="004F47D2"/>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4F47D2"/>
    <w:rPr>
      <w:b/>
      <w:bCs/>
    </w:rPr>
  </w:style>
  <w:style w:type="character" w:styleId="Accentuation">
    <w:name w:val="Emphasis"/>
    <w:basedOn w:val="Policepardfaut"/>
    <w:uiPriority w:val="20"/>
    <w:qFormat/>
    <w:rsid w:val="004F47D2"/>
    <w:rPr>
      <w:i/>
      <w:iCs/>
    </w:rPr>
  </w:style>
  <w:style w:type="paragraph" w:styleId="Sansinterligne">
    <w:name w:val="No Spacing"/>
    <w:link w:val="SansinterligneCar"/>
    <w:uiPriority w:val="1"/>
    <w:qFormat/>
    <w:rsid w:val="004F47D2"/>
    <w:pPr>
      <w:spacing w:after="0" w:line="240" w:lineRule="auto"/>
    </w:pPr>
  </w:style>
  <w:style w:type="paragraph" w:styleId="Citation">
    <w:name w:val="Quote"/>
    <w:basedOn w:val="Normal"/>
    <w:next w:val="Normal"/>
    <w:link w:val="CitationCar"/>
    <w:uiPriority w:val="29"/>
    <w:qFormat/>
    <w:rsid w:val="004F47D2"/>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4F47D2"/>
    <w:rPr>
      <w:color w:val="1F497D" w:themeColor="text2"/>
      <w:sz w:val="24"/>
      <w:szCs w:val="24"/>
    </w:rPr>
  </w:style>
  <w:style w:type="paragraph" w:styleId="Citationintense">
    <w:name w:val="Intense Quote"/>
    <w:basedOn w:val="Normal"/>
    <w:next w:val="Normal"/>
    <w:link w:val="CitationintenseCar"/>
    <w:uiPriority w:val="30"/>
    <w:qFormat/>
    <w:rsid w:val="004F47D2"/>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4F47D2"/>
    <w:rPr>
      <w:rFonts w:asciiTheme="majorHAnsi" w:eastAsiaTheme="majorEastAsia" w:hAnsiTheme="majorHAnsi" w:cstheme="majorBidi"/>
      <w:color w:val="1F497D" w:themeColor="text2"/>
      <w:spacing w:val="-6"/>
      <w:sz w:val="32"/>
      <w:szCs w:val="32"/>
    </w:rPr>
  </w:style>
  <w:style w:type="character" w:styleId="Emphaseple">
    <w:name w:val="Subtle Emphasis"/>
    <w:basedOn w:val="Policepardfaut"/>
    <w:uiPriority w:val="19"/>
    <w:qFormat/>
    <w:rsid w:val="004F47D2"/>
    <w:rPr>
      <w:i/>
      <w:iCs/>
      <w:color w:val="595959" w:themeColor="text1" w:themeTint="A6"/>
    </w:rPr>
  </w:style>
  <w:style w:type="character" w:styleId="Emphaseintense">
    <w:name w:val="Intense Emphasis"/>
    <w:basedOn w:val="Policepardfaut"/>
    <w:uiPriority w:val="21"/>
    <w:qFormat/>
    <w:rsid w:val="004F47D2"/>
    <w:rPr>
      <w:b/>
      <w:bCs/>
      <w:i/>
      <w:iCs/>
    </w:rPr>
  </w:style>
  <w:style w:type="character" w:styleId="Rfrenceple">
    <w:name w:val="Subtle Reference"/>
    <w:basedOn w:val="Policepardfaut"/>
    <w:uiPriority w:val="31"/>
    <w:qFormat/>
    <w:rsid w:val="004F47D2"/>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F47D2"/>
    <w:rPr>
      <w:b/>
      <w:bCs/>
      <w:smallCaps/>
      <w:color w:val="1F497D" w:themeColor="text2"/>
      <w:u w:val="single"/>
    </w:rPr>
  </w:style>
  <w:style w:type="character" w:styleId="Titredulivre">
    <w:name w:val="Book Title"/>
    <w:basedOn w:val="Policepardfaut"/>
    <w:uiPriority w:val="33"/>
    <w:qFormat/>
    <w:rsid w:val="004F47D2"/>
    <w:rPr>
      <w:b/>
      <w:bCs/>
      <w:smallCaps/>
      <w:spacing w:val="10"/>
    </w:rPr>
  </w:style>
  <w:style w:type="paragraph" w:styleId="En-ttedetabledesmatires">
    <w:name w:val="TOC Heading"/>
    <w:basedOn w:val="Titre1"/>
    <w:next w:val="Normal"/>
    <w:uiPriority w:val="39"/>
    <w:unhideWhenUsed/>
    <w:qFormat/>
    <w:rsid w:val="004F47D2"/>
    <w:pPr>
      <w:outlineLvl w:val="9"/>
    </w:pPr>
  </w:style>
  <w:style w:type="paragraph" w:styleId="TM1">
    <w:name w:val="toc 1"/>
    <w:basedOn w:val="Normal"/>
    <w:next w:val="Normal"/>
    <w:autoRedefine/>
    <w:uiPriority w:val="39"/>
    <w:unhideWhenUsed/>
    <w:rsid w:val="00DE2CAF"/>
    <w:pPr>
      <w:spacing w:after="100"/>
    </w:pPr>
  </w:style>
  <w:style w:type="paragraph" w:styleId="TM2">
    <w:name w:val="toc 2"/>
    <w:basedOn w:val="Normal"/>
    <w:next w:val="Normal"/>
    <w:autoRedefine/>
    <w:uiPriority w:val="39"/>
    <w:unhideWhenUsed/>
    <w:rsid w:val="00DE2CAF"/>
    <w:pPr>
      <w:spacing w:after="100"/>
      <w:ind w:left="220"/>
    </w:pPr>
  </w:style>
  <w:style w:type="paragraph" w:styleId="TM3">
    <w:name w:val="toc 3"/>
    <w:basedOn w:val="Normal"/>
    <w:next w:val="Normal"/>
    <w:autoRedefine/>
    <w:uiPriority w:val="39"/>
    <w:unhideWhenUsed/>
    <w:rsid w:val="00DE2CAF"/>
    <w:pPr>
      <w:spacing w:after="100"/>
      <w:ind w:left="440"/>
    </w:pPr>
  </w:style>
  <w:style w:type="character" w:styleId="Lienhypertexte">
    <w:name w:val="Hyperlink"/>
    <w:basedOn w:val="Policepardfaut"/>
    <w:uiPriority w:val="99"/>
    <w:unhideWhenUsed/>
    <w:rsid w:val="00DE2CAF"/>
    <w:rPr>
      <w:color w:val="0000FF" w:themeColor="hyperlink"/>
      <w:u w:val="single"/>
    </w:rPr>
  </w:style>
  <w:style w:type="paragraph" w:styleId="En-tte">
    <w:name w:val="header"/>
    <w:basedOn w:val="Normal"/>
    <w:link w:val="En-tteCar"/>
    <w:uiPriority w:val="99"/>
    <w:unhideWhenUsed/>
    <w:rsid w:val="00DE2CAF"/>
    <w:pPr>
      <w:tabs>
        <w:tab w:val="center" w:pos="4536"/>
        <w:tab w:val="right" w:pos="9072"/>
      </w:tabs>
      <w:spacing w:after="0" w:line="240" w:lineRule="auto"/>
    </w:pPr>
  </w:style>
  <w:style w:type="character" w:customStyle="1" w:styleId="En-tteCar">
    <w:name w:val="En-tête Car"/>
    <w:basedOn w:val="Policepardfaut"/>
    <w:link w:val="En-tte"/>
    <w:uiPriority w:val="99"/>
    <w:rsid w:val="00DE2CAF"/>
  </w:style>
  <w:style w:type="paragraph" w:styleId="Pieddepage">
    <w:name w:val="footer"/>
    <w:basedOn w:val="Normal"/>
    <w:link w:val="PieddepageCar"/>
    <w:uiPriority w:val="99"/>
    <w:unhideWhenUsed/>
    <w:rsid w:val="00DE2C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2CAF"/>
  </w:style>
  <w:style w:type="character" w:customStyle="1" w:styleId="SansinterligneCar">
    <w:name w:val="Sans interligne Car"/>
    <w:basedOn w:val="Policepardfaut"/>
    <w:link w:val="Sansinterligne"/>
    <w:uiPriority w:val="1"/>
    <w:rsid w:val="00107A01"/>
  </w:style>
  <w:style w:type="paragraph" w:styleId="Paragraphedeliste">
    <w:name w:val="List Paragraph"/>
    <w:basedOn w:val="Normal"/>
    <w:uiPriority w:val="34"/>
    <w:qFormat/>
    <w:rsid w:val="001750A5"/>
    <w:pPr>
      <w:ind w:left="720"/>
      <w:contextualSpacing/>
    </w:pPr>
    <w:rPr>
      <w:rFonts w:eastAsiaTheme="minorHAnsi"/>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1994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EEF3F-2294-4AB7-81C6-AC55F148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24</Pages>
  <Words>5991</Words>
  <Characters>32954</Characters>
  <Application>Microsoft Office Word</Application>
  <DocSecurity>0</DocSecurity>
  <Lines>274</Lines>
  <Paragraphs>77</Paragraphs>
  <ScaleCrop>false</ScaleCrop>
  <HeadingPairs>
    <vt:vector size="2" baseType="variant">
      <vt:variant>
        <vt:lpstr>Titre</vt:lpstr>
      </vt:variant>
      <vt:variant>
        <vt:i4>1</vt:i4>
      </vt:variant>
    </vt:vector>
  </HeadingPairs>
  <TitlesOfParts>
    <vt:vector size="1" baseType="lpstr">
      <vt:lpstr>Projet Hôtel</vt:lpstr>
    </vt:vector>
  </TitlesOfParts>
  <Company>AFPA</Company>
  <LinksUpToDate>false</LinksUpToDate>
  <CharactersWithSpaces>38868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Hôtel</dc:title>
  <dc:subject>Cahier des charges</dc:subject>
  <cp:lastModifiedBy>59011-14-07</cp:lastModifiedBy>
  <cp:revision>25</cp:revision>
  <dcterms:created xsi:type="dcterms:W3CDTF">2023-01-12T10:38:00Z</dcterms:created>
  <dcterms:modified xsi:type="dcterms:W3CDTF">2023-01-12T16:08:00Z</dcterms:modified>
</cp:coreProperties>
</file>